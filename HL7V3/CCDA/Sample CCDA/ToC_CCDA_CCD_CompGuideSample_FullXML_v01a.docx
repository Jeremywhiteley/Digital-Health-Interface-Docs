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C4E" w:rsidRDefault="0008389E" w:rsidP="00146E23">
      <w:pPr>
        <w:pStyle w:val="Heading1"/>
        <w:spacing w:before="0"/>
        <w:rPr>
          <w:lang w:bidi="en-US"/>
        </w:rPr>
      </w:pPr>
      <w:r>
        <w:rPr>
          <w:lang w:bidi="en-US"/>
        </w:rPr>
        <w:t>CCD</w:t>
      </w:r>
      <w:r w:rsidR="00205C4E">
        <w:rPr>
          <w:lang w:bidi="en-US"/>
        </w:rPr>
        <w:t xml:space="preserve">: XML Example </w:t>
      </w:r>
    </w:p>
    <w:p w:rsidR="00205C4E" w:rsidRDefault="00F353E8" w:rsidP="00205C4E">
      <w:pPr>
        <w:rPr>
          <w:lang w:bidi="en-US"/>
        </w:rPr>
      </w:pPr>
      <w:r>
        <w:rPr>
          <w:lang w:bidi="en-US"/>
        </w:rPr>
        <w:t xml:space="preserve"> </w:t>
      </w:r>
      <w:r w:rsidR="005A4D5D">
        <w:rPr>
          <w:lang w:bidi="en-US"/>
        </w:rPr>
        <w:t xml:space="preserve">This an example of </w:t>
      </w:r>
      <w:r w:rsidR="0008389E">
        <w:rPr>
          <w:lang w:bidi="en-US"/>
        </w:rPr>
        <w:t xml:space="preserve">a CCD generated for a care transition from a PCP to a Geriatrician. </w:t>
      </w:r>
    </w:p>
    <w:p w:rsidR="00055D5C" w:rsidRDefault="00C75D50" w:rsidP="00895EDA">
      <w:pPr>
        <w:pStyle w:val="Heading1"/>
        <w:rPr>
          <w:lang w:bidi="en-US"/>
        </w:rPr>
      </w:pPr>
      <w:r>
        <w:rPr>
          <w:lang w:bidi="en-US"/>
        </w:rPr>
        <w:t>Header</w:t>
      </w: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920"/>
      </w:tblGrid>
      <w:tr w:rsidR="007B232C" w:rsidRPr="00A775E2" w:rsidTr="00D96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8" w:type="dxa"/>
            <w:gridSpan w:val="2"/>
          </w:tcPr>
          <w:p w:rsidR="007B232C" w:rsidRPr="00A775E2" w:rsidRDefault="007B232C" w:rsidP="00D9626A">
            <w:pPr>
              <w:jc w:val="center"/>
            </w:pPr>
            <w:r w:rsidRPr="00A775E2">
              <w:t>Patient</w:t>
            </w:r>
          </w:p>
        </w:tc>
      </w:tr>
      <w:tr w:rsidR="007B232C" w:rsidRPr="00A775E2" w:rsidTr="00D9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7B232C" w:rsidRPr="00A775E2" w:rsidRDefault="007B232C" w:rsidP="00D9626A">
            <w:pPr>
              <w:rPr>
                <w:b w:val="0"/>
              </w:rPr>
            </w:pPr>
            <w:r w:rsidRPr="00A775E2">
              <w:rPr>
                <w:b w:val="0"/>
              </w:rPr>
              <w:t>Identifiers</w:t>
            </w:r>
          </w:p>
        </w:tc>
        <w:tc>
          <w:tcPr>
            <w:tcW w:w="7920" w:type="dxa"/>
          </w:tcPr>
          <w:p w:rsidR="007B232C" w:rsidRPr="00A775E2" w:rsidRDefault="007B232C" w:rsidP="007B23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 xml:space="preserve">Name: </w:t>
            </w:r>
            <w:r w:rsidR="00642992" w:rsidRPr="00A775E2">
              <w:t>Nikolai Bellic</w:t>
            </w:r>
            <w:r w:rsidRPr="00A775E2">
              <w:br/>
              <w:t>SSN: 123-456-7890</w:t>
            </w:r>
          </w:p>
          <w:p w:rsidR="003E2E23" w:rsidRPr="00A775E2" w:rsidRDefault="003E2E23" w:rsidP="007B23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Address: 100 Marshall Lane, Springfield, VA 22153</w:t>
            </w:r>
          </w:p>
          <w:p w:rsidR="003E2E23" w:rsidRPr="00A775E2" w:rsidRDefault="003E2E23" w:rsidP="007B23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Telephone: (571) 555-0189</w:t>
            </w:r>
          </w:p>
        </w:tc>
      </w:tr>
      <w:tr w:rsidR="007B232C" w:rsidRPr="00A775E2" w:rsidTr="00D96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7B232C" w:rsidRPr="00A775E2" w:rsidRDefault="007B232C" w:rsidP="00D9626A">
            <w:pPr>
              <w:rPr>
                <w:b w:val="0"/>
              </w:rPr>
            </w:pPr>
            <w:r w:rsidRPr="00A775E2">
              <w:rPr>
                <w:b w:val="0"/>
              </w:rPr>
              <w:t>Gender</w:t>
            </w:r>
          </w:p>
        </w:tc>
        <w:tc>
          <w:tcPr>
            <w:tcW w:w="7920" w:type="dxa"/>
          </w:tcPr>
          <w:p w:rsidR="007B232C" w:rsidRPr="00A775E2" w:rsidRDefault="007B232C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M</w:t>
            </w:r>
          </w:p>
          <w:p w:rsidR="007B232C" w:rsidRPr="00A775E2" w:rsidRDefault="007B232C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Male</w:t>
            </w:r>
          </w:p>
          <w:p w:rsidR="007B232C" w:rsidRPr="00A775E2" w:rsidRDefault="007B232C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Code System = AdministrativeGender (2.16.840.1.113883.5.1)</w:t>
            </w:r>
          </w:p>
        </w:tc>
      </w:tr>
      <w:tr w:rsidR="003E2E23" w:rsidRPr="00A775E2" w:rsidTr="00D9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E2E23" w:rsidRPr="00A775E2" w:rsidRDefault="003E2E23" w:rsidP="00D9626A">
            <w:pPr>
              <w:rPr>
                <w:b w:val="0"/>
              </w:rPr>
            </w:pPr>
            <w:r w:rsidRPr="00A775E2">
              <w:rPr>
                <w:b w:val="0"/>
              </w:rPr>
              <w:t>Date of Birth</w:t>
            </w:r>
          </w:p>
        </w:tc>
        <w:tc>
          <w:tcPr>
            <w:tcW w:w="7920" w:type="dxa"/>
          </w:tcPr>
          <w:p w:rsidR="003E2E23" w:rsidRPr="00A775E2" w:rsidRDefault="003E2E23" w:rsidP="00D96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0</w:t>
            </w:r>
            <w:r w:rsidR="006552C7" w:rsidRPr="00A775E2">
              <w:t>3/16/193</w:t>
            </w:r>
            <w:r w:rsidRPr="00A775E2">
              <w:t>3</w:t>
            </w:r>
          </w:p>
        </w:tc>
      </w:tr>
      <w:tr w:rsidR="007B232C" w:rsidRPr="00A775E2" w:rsidTr="00D96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7B232C" w:rsidRPr="00A775E2" w:rsidRDefault="007B232C" w:rsidP="00D9626A">
            <w:pPr>
              <w:rPr>
                <w:b w:val="0"/>
              </w:rPr>
            </w:pPr>
            <w:r w:rsidRPr="00A775E2">
              <w:rPr>
                <w:b w:val="0"/>
              </w:rPr>
              <w:t>Marital Status</w:t>
            </w:r>
          </w:p>
        </w:tc>
        <w:tc>
          <w:tcPr>
            <w:tcW w:w="7920" w:type="dxa"/>
          </w:tcPr>
          <w:p w:rsidR="007B232C" w:rsidRPr="00A775E2" w:rsidRDefault="006552C7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M</w:t>
            </w:r>
          </w:p>
          <w:p w:rsidR="007B232C" w:rsidRPr="00A775E2" w:rsidRDefault="007B232C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Married</w:t>
            </w:r>
          </w:p>
          <w:p w:rsidR="007B232C" w:rsidRPr="00A775E2" w:rsidRDefault="007B232C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Code System = MaritalStatus (2.16.840.1.113883.5.2)</w:t>
            </w:r>
          </w:p>
        </w:tc>
      </w:tr>
      <w:tr w:rsidR="00B616B4" w:rsidRPr="00A775E2" w:rsidTr="00D9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616B4" w:rsidRPr="00A775E2" w:rsidRDefault="00B616B4" w:rsidP="00D9626A">
            <w:pPr>
              <w:rPr>
                <w:b w:val="0"/>
              </w:rPr>
            </w:pPr>
            <w:r w:rsidRPr="00A775E2">
              <w:rPr>
                <w:b w:val="0"/>
              </w:rPr>
              <w:t>Religion</w:t>
            </w:r>
          </w:p>
        </w:tc>
        <w:tc>
          <w:tcPr>
            <w:tcW w:w="7920" w:type="dxa"/>
          </w:tcPr>
          <w:p w:rsidR="00B616B4" w:rsidRPr="00A775E2" w:rsidRDefault="00B616B4" w:rsidP="00D96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1041</w:t>
            </w:r>
          </w:p>
          <w:p w:rsidR="00B616B4" w:rsidRPr="00A775E2" w:rsidRDefault="00B616B4" w:rsidP="00D96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Roman Catholic</w:t>
            </w:r>
          </w:p>
          <w:p w:rsidR="00B616B4" w:rsidRPr="00A775E2" w:rsidRDefault="00B616B4" w:rsidP="00B6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Code System = ReligiousAffiliation (2.16.840.1.113883.5.1076)</w:t>
            </w:r>
          </w:p>
        </w:tc>
      </w:tr>
      <w:tr w:rsidR="00B616B4" w:rsidRPr="00A775E2" w:rsidTr="00D96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616B4" w:rsidRPr="00A775E2" w:rsidRDefault="00B616B4" w:rsidP="00D9626A">
            <w:pPr>
              <w:rPr>
                <w:b w:val="0"/>
              </w:rPr>
            </w:pPr>
            <w:r w:rsidRPr="00A775E2">
              <w:rPr>
                <w:b w:val="0"/>
              </w:rPr>
              <w:t>Race</w:t>
            </w:r>
          </w:p>
        </w:tc>
        <w:tc>
          <w:tcPr>
            <w:tcW w:w="7920" w:type="dxa"/>
          </w:tcPr>
          <w:p w:rsidR="00B616B4" w:rsidRPr="00A775E2" w:rsidRDefault="00B616B4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2106-3</w:t>
            </w:r>
          </w:p>
          <w:p w:rsidR="00B616B4" w:rsidRPr="00A775E2" w:rsidRDefault="00B616B4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White</w:t>
            </w:r>
          </w:p>
          <w:p w:rsidR="00B616B4" w:rsidRPr="00A775E2" w:rsidRDefault="00B616B4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Code System = OMB Standards for Race and Ethnicity (2.16.840.1.113883.6.238)</w:t>
            </w:r>
          </w:p>
        </w:tc>
      </w:tr>
      <w:tr w:rsidR="00B616B4" w:rsidRPr="00A775E2" w:rsidTr="00D9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616B4" w:rsidRPr="00A775E2" w:rsidRDefault="00B616B4" w:rsidP="00D9626A">
            <w:pPr>
              <w:rPr>
                <w:b w:val="0"/>
              </w:rPr>
            </w:pPr>
            <w:r w:rsidRPr="00A775E2">
              <w:rPr>
                <w:b w:val="0"/>
              </w:rPr>
              <w:t>Ethnic Group</w:t>
            </w:r>
          </w:p>
        </w:tc>
        <w:tc>
          <w:tcPr>
            <w:tcW w:w="7920" w:type="dxa"/>
          </w:tcPr>
          <w:p w:rsidR="00B616B4" w:rsidRPr="00A775E2" w:rsidRDefault="006552C7" w:rsidP="00D96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2186-5</w:t>
            </w:r>
          </w:p>
          <w:p w:rsidR="00B616B4" w:rsidRPr="00A775E2" w:rsidRDefault="006552C7" w:rsidP="00D96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 xml:space="preserve">Not </w:t>
            </w:r>
            <w:r w:rsidR="00B616B4" w:rsidRPr="00A775E2">
              <w:t>Hispanic or Latino</w:t>
            </w:r>
          </w:p>
          <w:p w:rsidR="00B616B4" w:rsidRPr="00A775E2" w:rsidRDefault="00B616B4" w:rsidP="00D96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Code System = OMB Standards for Race and Ethnicity (2.16.840.1.113883.6.238)</w:t>
            </w:r>
          </w:p>
        </w:tc>
      </w:tr>
      <w:tr w:rsidR="00B616B4" w:rsidRPr="00A775E2" w:rsidTr="00D96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616B4" w:rsidRPr="00A775E2" w:rsidRDefault="00B616B4" w:rsidP="00D9626A">
            <w:pPr>
              <w:rPr>
                <w:b w:val="0"/>
              </w:rPr>
            </w:pPr>
            <w:r w:rsidRPr="00A775E2">
              <w:rPr>
                <w:b w:val="0"/>
              </w:rPr>
              <w:t>Language</w:t>
            </w:r>
          </w:p>
        </w:tc>
        <w:tc>
          <w:tcPr>
            <w:tcW w:w="7920" w:type="dxa"/>
          </w:tcPr>
          <w:p w:rsidR="00B616B4" w:rsidRPr="00A775E2" w:rsidRDefault="00262341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E</w:t>
            </w:r>
            <w:r w:rsidR="006552C7" w:rsidRPr="00A775E2">
              <w:t>n</w:t>
            </w:r>
          </w:p>
          <w:p w:rsidR="00B616B4" w:rsidRPr="00A775E2" w:rsidRDefault="006552C7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English</w:t>
            </w:r>
          </w:p>
          <w:p w:rsidR="00B616B4" w:rsidRPr="00A775E2" w:rsidRDefault="00B616B4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HAnsi" w:hAnsi="Times New Roman" w:cs="Times New Roman"/>
                <w:color w:val="006400"/>
                <w:sz w:val="24"/>
                <w:szCs w:val="24"/>
              </w:rPr>
            </w:pPr>
            <w:r w:rsidRPr="00A775E2">
              <w:t>Code System = LanguageCode (2.16.840.1.113883.1.11.11526)</w:t>
            </w:r>
          </w:p>
        </w:tc>
      </w:tr>
    </w:tbl>
    <w:p w:rsidR="005E0004" w:rsidRPr="00A775E2" w:rsidRDefault="005E0004">
      <w:pPr>
        <w:rPr>
          <w:lang w:bidi="en-US"/>
        </w:rPr>
      </w:pPr>
    </w:p>
    <w:p w:rsidR="00146E23" w:rsidRPr="00A775E2" w:rsidRDefault="00146E23">
      <w:pPr>
        <w:rPr>
          <w:lang w:bidi="en-US"/>
        </w:rPr>
      </w:pPr>
    </w:p>
    <w:p w:rsidR="00146E23" w:rsidRPr="00A775E2" w:rsidRDefault="00146E23">
      <w:pPr>
        <w:rPr>
          <w:lang w:bidi="en-US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020"/>
      </w:tblGrid>
      <w:tr w:rsidR="00B616B4" w:rsidRPr="00A775E2" w:rsidTr="00D96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B616B4" w:rsidRPr="00A775E2" w:rsidRDefault="00B616B4" w:rsidP="00D9626A">
            <w:pPr>
              <w:jc w:val="center"/>
            </w:pPr>
            <w:r w:rsidRPr="00A775E2">
              <w:lastRenderedPageBreak/>
              <w:t>Author</w:t>
            </w:r>
          </w:p>
        </w:tc>
      </w:tr>
      <w:tr w:rsidR="00B616B4" w:rsidRPr="00A775E2" w:rsidTr="00D9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616B4" w:rsidRPr="00A775E2" w:rsidRDefault="00B616B4" w:rsidP="00D9626A">
            <w:pPr>
              <w:rPr>
                <w:b w:val="0"/>
              </w:rPr>
            </w:pPr>
            <w:r w:rsidRPr="00A775E2">
              <w:rPr>
                <w:b w:val="0"/>
              </w:rPr>
              <w:t>Identifiers</w:t>
            </w:r>
          </w:p>
        </w:tc>
        <w:tc>
          <w:tcPr>
            <w:tcW w:w="7020" w:type="dxa"/>
          </w:tcPr>
          <w:p w:rsidR="00B616B4" w:rsidRPr="00A775E2" w:rsidRDefault="00E6758A" w:rsidP="00D96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Physician ID:</w:t>
            </w:r>
            <w:r w:rsidR="00B616B4" w:rsidRPr="00A775E2">
              <w:t xml:space="preserve"> 12345</w:t>
            </w:r>
          </w:p>
          <w:p w:rsidR="00A51399" w:rsidRPr="00A775E2" w:rsidRDefault="00A51399" w:rsidP="00D96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Code System = NPI (2.16.840.1.113883.4.6</w:t>
            </w:r>
            <w:r w:rsidRPr="00A775E2" w:rsidDel="00A51399">
              <w:t xml:space="preserve"> </w:t>
            </w:r>
            <w:r w:rsidRPr="00A775E2">
              <w:t>)</w:t>
            </w:r>
          </w:p>
        </w:tc>
      </w:tr>
      <w:tr w:rsidR="00B616B4" w:rsidRPr="00A775E2" w:rsidTr="00D96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616B4" w:rsidRPr="00A775E2" w:rsidRDefault="00E6758A" w:rsidP="00E6758A">
            <w:pPr>
              <w:rPr>
                <w:b w:val="0"/>
              </w:rPr>
            </w:pPr>
            <w:r w:rsidRPr="00A775E2">
              <w:rPr>
                <w:b w:val="0"/>
              </w:rPr>
              <w:t>Provider type</w:t>
            </w:r>
            <w:r w:rsidR="00B616B4" w:rsidRPr="00A775E2">
              <w:rPr>
                <w:b w:val="0"/>
              </w:rPr>
              <w:t xml:space="preserve"> code</w:t>
            </w:r>
          </w:p>
        </w:tc>
        <w:tc>
          <w:tcPr>
            <w:tcW w:w="7020" w:type="dxa"/>
          </w:tcPr>
          <w:p w:rsidR="00B616B4" w:rsidRPr="00A775E2" w:rsidRDefault="00B616B4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207QA0505X</w:t>
            </w:r>
            <w:r w:rsidRPr="00A775E2">
              <w:br/>
              <w:t>Adult Medicine</w:t>
            </w:r>
          </w:p>
          <w:p w:rsidR="00B616B4" w:rsidRPr="00A775E2" w:rsidRDefault="00B616B4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Code System = NUCC (2.16.840.1.113883.6.101)</w:t>
            </w:r>
          </w:p>
        </w:tc>
      </w:tr>
      <w:tr w:rsidR="00B616B4" w:rsidRPr="00A775E2" w:rsidTr="00D9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616B4" w:rsidRPr="00A775E2" w:rsidRDefault="001D6DB0" w:rsidP="001D6DB0">
            <w:pPr>
              <w:rPr>
                <w:b w:val="0"/>
              </w:rPr>
            </w:pPr>
            <w:r w:rsidRPr="00A775E2">
              <w:rPr>
                <w:b w:val="0"/>
              </w:rPr>
              <w:t>Author</w:t>
            </w:r>
            <w:r w:rsidR="00B616B4" w:rsidRPr="00A775E2">
              <w:rPr>
                <w:b w:val="0"/>
              </w:rPr>
              <w:t xml:space="preserve"> </w:t>
            </w:r>
          </w:p>
        </w:tc>
        <w:tc>
          <w:tcPr>
            <w:tcW w:w="7020" w:type="dxa"/>
          </w:tcPr>
          <w:p w:rsidR="00B616B4" w:rsidRPr="00A775E2" w:rsidRDefault="00E6758A" w:rsidP="001D6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 xml:space="preserve">Name: </w:t>
            </w:r>
            <w:r w:rsidR="00642992" w:rsidRPr="00A775E2">
              <w:t>Raymond Boccino</w:t>
            </w:r>
            <w:r w:rsidR="00B616B4" w:rsidRPr="00A775E2">
              <w:t>, MD</w:t>
            </w:r>
          </w:p>
          <w:p w:rsidR="001D6DB0" w:rsidRPr="00A775E2" w:rsidRDefault="00E6758A" w:rsidP="001D6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 xml:space="preserve">Address: </w:t>
            </w:r>
            <w:r w:rsidR="001D6DB0" w:rsidRPr="00A775E2">
              <w:t>1400 Main Street Ste G, Springfield, VA 22150</w:t>
            </w:r>
          </w:p>
          <w:p w:rsidR="001D6DB0" w:rsidRPr="00A775E2" w:rsidRDefault="00E6758A" w:rsidP="001D6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 xml:space="preserve">Telephone: </w:t>
            </w:r>
            <w:r w:rsidR="001D6DB0" w:rsidRPr="00A775E2">
              <w:t>(571) 555-0179</w:t>
            </w:r>
            <w:r w:rsidR="00D9626A" w:rsidRPr="00A775E2">
              <w:t xml:space="preserve"> ext. 221</w:t>
            </w:r>
          </w:p>
        </w:tc>
      </w:tr>
    </w:tbl>
    <w:p w:rsidR="007B232C" w:rsidRPr="00A775E2" w:rsidRDefault="007B232C">
      <w:pPr>
        <w:rPr>
          <w:lang w:bidi="en-US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020"/>
      </w:tblGrid>
      <w:tr w:rsidR="001D6DB0" w:rsidRPr="00A775E2" w:rsidTr="00D96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1D6DB0" w:rsidRPr="00A775E2" w:rsidRDefault="001D6DB0" w:rsidP="00D9626A">
            <w:pPr>
              <w:jc w:val="center"/>
            </w:pPr>
            <w:r w:rsidRPr="00A775E2">
              <w:t>Data Enterer</w:t>
            </w:r>
          </w:p>
        </w:tc>
      </w:tr>
      <w:tr w:rsidR="001D6DB0" w:rsidRPr="00A775E2" w:rsidTr="00D9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1D6DB0" w:rsidRPr="00A775E2" w:rsidRDefault="001D6DB0" w:rsidP="00D9626A">
            <w:pPr>
              <w:rPr>
                <w:b w:val="0"/>
              </w:rPr>
            </w:pPr>
            <w:r w:rsidRPr="00A775E2">
              <w:rPr>
                <w:b w:val="0"/>
              </w:rPr>
              <w:t>Identifiers</w:t>
            </w:r>
          </w:p>
        </w:tc>
        <w:tc>
          <w:tcPr>
            <w:tcW w:w="7020" w:type="dxa"/>
          </w:tcPr>
          <w:p w:rsidR="001D6DB0" w:rsidRPr="00A775E2" w:rsidRDefault="00E6758A" w:rsidP="00D96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Organizational ID:</w:t>
            </w:r>
            <w:r w:rsidR="001D6DB0" w:rsidRPr="00A775E2">
              <w:t xml:space="preserve"> 1.1.1.1.1.1.1.1.2</w:t>
            </w:r>
          </w:p>
          <w:p w:rsidR="001D6DB0" w:rsidRPr="00A775E2" w:rsidRDefault="00E6758A" w:rsidP="00CF3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 xml:space="preserve">ID: </w:t>
            </w:r>
            <w:r w:rsidR="00CF3BBA" w:rsidRPr="00A775E2">
              <w:t>678910</w:t>
            </w:r>
          </w:p>
        </w:tc>
      </w:tr>
      <w:tr w:rsidR="001D6DB0" w:rsidRPr="00A775E2" w:rsidTr="00D96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1D6DB0" w:rsidRPr="00A775E2" w:rsidRDefault="00E6758A" w:rsidP="00D9626A">
            <w:pPr>
              <w:rPr>
                <w:b w:val="0"/>
              </w:rPr>
            </w:pPr>
            <w:r w:rsidRPr="00A775E2">
              <w:rPr>
                <w:b w:val="0"/>
              </w:rPr>
              <w:t>Provider type</w:t>
            </w:r>
            <w:r w:rsidR="001D6DB0" w:rsidRPr="00A775E2">
              <w:rPr>
                <w:b w:val="0"/>
              </w:rPr>
              <w:t xml:space="preserve"> code</w:t>
            </w:r>
          </w:p>
        </w:tc>
        <w:tc>
          <w:tcPr>
            <w:tcW w:w="7020" w:type="dxa"/>
          </w:tcPr>
          <w:p w:rsidR="001D6DB0" w:rsidRPr="00A775E2" w:rsidRDefault="001D6DB0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364SA2200X</w:t>
            </w:r>
            <w:r w:rsidRPr="00A775E2">
              <w:br/>
              <w:t>Adult Health</w:t>
            </w:r>
          </w:p>
          <w:p w:rsidR="001D6DB0" w:rsidRPr="00A775E2" w:rsidRDefault="001D6DB0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Code System = NUCC (2.16.840.1.113883.6.101)</w:t>
            </w:r>
          </w:p>
        </w:tc>
      </w:tr>
      <w:tr w:rsidR="001D6DB0" w:rsidRPr="00A775E2" w:rsidTr="00D9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1D6DB0" w:rsidRPr="00A775E2" w:rsidRDefault="00D9626A" w:rsidP="00D9626A">
            <w:pPr>
              <w:rPr>
                <w:b w:val="0"/>
              </w:rPr>
            </w:pPr>
            <w:r w:rsidRPr="00A775E2">
              <w:rPr>
                <w:b w:val="0"/>
              </w:rPr>
              <w:t>Data Enterer</w:t>
            </w:r>
            <w:r w:rsidR="001D6DB0" w:rsidRPr="00A775E2">
              <w:rPr>
                <w:b w:val="0"/>
              </w:rPr>
              <w:t xml:space="preserve"> </w:t>
            </w:r>
          </w:p>
        </w:tc>
        <w:tc>
          <w:tcPr>
            <w:tcW w:w="7020" w:type="dxa"/>
          </w:tcPr>
          <w:p w:rsidR="001D6DB0" w:rsidRPr="00A775E2" w:rsidRDefault="00E6758A" w:rsidP="00D96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 xml:space="preserve">Name: </w:t>
            </w:r>
            <w:r w:rsidR="00D9626A" w:rsidRPr="00A775E2">
              <w:t>Mallory Bardas</w:t>
            </w:r>
            <w:r w:rsidR="00CF3BBA" w:rsidRPr="00A775E2">
              <w:t>, RN</w:t>
            </w:r>
          </w:p>
          <w:p w:rsidR="001D6DB0" w:rsidRPr="00A775E2" w:rsidRDefault="00E6758A" w:rsidP="00D96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 xml:space="preserve">Address: </w:t>
            </w:r>
            <w:r w:rsidR="001D6DB0" w:rsidRPr="00A775E2">
              <w:t>1400 Main Street Ste G, Springfield, VA 22150</w:t>
            </w:r>
          </w:p>
          <w:p w:rsidR="001D6DB0" w:rsidRPr="00A775E2" w:rsidRDefault="00E6758A" w:rsidP="00D96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 xml:space="preserve">Telephone: </w:t>
            </w:r>
            <w:r w:rsidR="001D6DB0" w:rsidRPr="00A775E2">
              <w:t>(571) 555-0179</w:t>
            </w:r>
            <w:r w:rsidR="00D9626A" w:rsidRPr="00A775E2">
              <w:t xml:space="preserve"> ext. 222</w:t>
            </w:r>
          </w:p>
        </w:tc>
      </w:tr>
    </w:tbl>
    <w:p w:rsidR="001D6DB0" w:rsidRPr="00A775E2" w:rsidRDefault="001D6DB0">
      <w:pPr>
        <w:rPr>
          <w:lang w:bidi="en-US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020"/>
      </w:tblGrid>
      <w:tr w:rsidR="00D9626A" w:rsidRPr="00A775E2" w:rsidTr="00D96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D9626A" w:rsidRPr="00A775E2" w:rsidRDefault="00D9626A" w:rsidP="00D9626A">
            <w:pPr>
              <w:jc w:val="center"/>
            </w:pPr>
            <w:r w:rsidRPr="00A775E2">
              <w:t>Custodian</w:t>
            </w:r>
          </w:p>
        </w:tc>
      </w:tr>
      <w:tr w:rsidR="00D9626A" w:rsidRPr="00A775E2" w:rsidTr="00D9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9626A" w:rsidRPr="00A775E2" w:rsidRDefault="00D9626A" w:rsidP="00D9626A">
            <w:pPr>
              <w:rPr>
                <w:b w:val="0"/>
              </w:rPr>
            </w:pPr>
            <w:r w:rsidRPr="00A775E2">
              <w:rPr>
                <w:b w:val="0"/>
              </w:rPr>
              <w:t>Identifiers</w:t>
            </w:r>
          </w:p>
        </w:tc>
        <w:tc>
          <w:tcPr>
            <w:tcW w:w="7020" w:type="dxa"/>
          </w:tcPr>
          <w:p w:rsidR="00D9626A" w:rsidRPr="00A775E2" w:rsidRDefault="00E6758A" w:rsidP="00D96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Organizational ID:</w:t>
            </w:r>
            <w:r w:rsidR="00D9626A" w:rsidRPr="00A775E2">
              <w:t xml:space="preserve"> 1.1.1.1.1.1.1.1.2</w:t>
            </w:r>
          </w:p>
        </w:tc>
      </w:tr>
      <w:tr w:rsidR="00D9626A" w:rsidRPr="00A775E2" w:rsidTr="00D96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9626A" w:rsidRPr="00A775E2" w:rsidRDefault="00D9626A" w:rsidP="00D9626A">
            <w:pPr>
              <w:rPr>
                <w:b w:val="0"/>
              </w:rPr>
            </w:pPr>
            <w:r w:rsidRPr="00A775E2">
              <w:rPr>
                <w:b w:val="0"/>
              </w:rPr>
              <w:t xml:space="preserve">Organization </w:t>
            </w:r>
          </w:p>
        </w:tc>
        <w:tc>
          <w:tcPr>
            <w:tcW w:w="7020" w:type="dxa"/>
          </w:tcPr>
          <w:p w:rsidR="00D9626A" w:rsidRPr="00A775E2" w:rsidRDefault="00E6758A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 xml:space="preserve">Name: </w:t>
            </w:r>
            <w:r w:rsidR="00D9626A" w:rsidRPr="00A775E2">
              <w:t>Primo Adult Health</w:t>
            </w:r>
          </w:p>
          <w:p w:rsidR="00D9626A" w:rsidRPr="00A775E2" w:rsidRDefault="00E6758A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 xml:space="preserve">Address: </w:t>
            </w:r>
            <w:r w:rsidR="00D9626A" w:rsidRPr="00A775E2">
              <w:t>1400 Main Street Ste G, Springfield, VA 22150</w:t>
            </w:r>
          </w:p>
          <w:p w:rsidR="00D9626A" w:rsidRPr="00A775E2" w:rsidRDefault="00E6758A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 xml:space="preserve">Telephone: </w:t>
            </w:r>
            <w:r w:rsidR="00D9626A" w:rsidRPr="00A775E2">
              <w:t>(571) 555-0179</w:t>
            </w:r>
          </w:p>
        </w:tc>
      </w:tr>
    </w:tbl>
    <w:p w:rsidR="00146E23" w:rsidRPr="00A775E2" w:rsidRDefault="00146E23">
      <w:pPr>
        <w:rPr>
          <w:lang w:bidi="en-US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020"/>
      </w:tblGrid>
      <w:tr w:rsidR="00D9626A" w:rsidRPr="00A775E2" w:rsidTr="00D96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D9626A" w:rsidRPr="00A775E2" w:rsidRDefault="00D9626A" w:rsidP="00D9626A">
            <w:pPr>
              <w:jc w:val="center"/>
            </w:pPr>
            <w:r w:rsidRPr="00A775E2">
              <w:t>Information Recipient</w:t>
            </w:r>
          </w:p>
        </w:tc>
      </w:tr>
      <w:tr w:rsidR="00D9626A" w:rsidRPr="00A775E2" w:rsidTr="00D9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9626A" w:rsidRPr="00A775E2" w:rsidRDefault="00D9626A" w:rsidP="00D9626A">
            <w:pPr>
              <w:rPr>
                <w:b w:val="0"/>
              </w:rPr>
            </w:pPr>
            <w:r w:rsidRPr="00A775E2">
              <w:rPr>
                <w:b w:val="0"/>
              </w:rPr>
              <w:t>Identifiers</w:t>
            </w:r>
          </w:p>
        </w:tc>
        <w:tc>
          <w:tcPr>
            <w:tcW w:w="7020" w:type="dxa"/>
          </w:tcPr>
          <w:p w:rsidR="00DB04C6" w:rsidRPr="00A775E2" w:rsidRDefault="00D9626A" w:rsidP="00D96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Physician ID: 23456</w:t>
            </w:r>
          </w:p>
          <w:p w:rsidR="00DB04C6" w:rsidRPr="00A775E2" w:rsidRDefault="00DB04C6" w:rsidP="00D96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Code System = NPI (2.16.840.1.113883.4.6</w:t>
            </w:r>
            <w:r w:rsidRPr="00A775E2" w:rsidDel="00A51399">
              <w:t xml:space="preserve"> </w:t>
            </w:r>
            <w:r w:rsidRPr="00A775E2">
              <w:t>)</w:t>
            </w:r>
          </w:p>
        </w:tc>
      </w:tr>
      <w:tr w:rsidR="00D9626A" w:rsidRPr="00A775E2" w:rsidTr="00D96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9626A" w:rsidRPr="00A775E2" w:rsidRDefault="00CF3BBA" w:rsidP="00D9626A">
            <w:pPr>
              <w:rPr>
                <w:b w:val="0"/>
              </w:rPr>
            </w:pPr>
            <w:r w:rsidRPr="00A775E2">
              <w:rPr>
                <w:b w:val="0"/>
              </w:rPr>
              <w:t>Facility</w:t>
            </w:r>
            <w:r w:rsidR="00E6758A" w:rsidRPr="00A775E2">
              <w:rPr>
                <w:b w:val="0"/>
              </w:rPr>
              <w:t xml:space="preserve"> type </w:t>
            </w:r>
            <w:r w:rsidR="00D9626A" w:rsidRPr="00A775E2">
              <w:rPr>
                <w:b w:val="0"/>
              </w:rPr>
              <w:t>code</w:t>
            </w:r>
          </w:p>
        </w:tc>
        <w:tc>
          <w:tcPr>
            <w:tcW w:w="7020" w:type="dxa"/>
          </w:tcPr>
          <w:p w:rsidR="00D9626A" w:rsidRPr="00A775E2" w:rsidRDefault="00D9626A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207QG0300X</w:t>
            </w:r>
            <w:r w:rsidRPr="00A775E2">
              <w:br/>
              <w:t>Geriatric Medicine</w:t>
            </w:r>
          </w:p>
          <w:p w:rsidR="00D9626A" w:rsidRPr="00A775E2" w:rsidRDefault="00D9626A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Code System = NUCC (2.16.840.1.113883.6.101)</w:t>
            </w:r>
          </w:p>
        </w:tc>
      </w:tr>
      <w:tr w:rsidR="00D9626A" w:rsidRPr="00A775E2" w:rsidTr="00D9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9626A" w:rsidRPr="00A775E2" w:rsidRDefault="00D9626A" w:rsidP="00D9626A">
            <w:pPr>
              <w:rPr>
                <w:b w:val="0"/>
              </w:rPr>
            </w:pPr>
            <w:r w:rsidRPr="00A775E2">
              <w:rPr>
                <w:b w:val="0"/>
              </w:rPr>
              <w:t xml:space="preserve">Information Recipient </w:t>
            </w:r>
          </w:p>
        </w:tc>
        <w:tc>
          <w:tcPr>
            <w:tcW w:w="7020" w:type="dxa"/>
          </w:tcPr>
          <w:p w:rsidR="00D9626A" w:rsidRPr="00A775E2" w:rsidRDefault="00E6758A" w:rsidP="00642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 xml:space="preserve">Name: </w:t>
            </w:r>
            <w:r w:rsidR="00642992" w:rsidRPr="00A775E2">
              <w:t>Bernard Crane,</w:t>
            </w:r>
            <w:r w:rsidR="00B40A00" w:rsidRPr="00A775E2">
              <w:t xml:space="preserve"> MD</w:t>
            </w:r>
          </w:p>
        </w:tc>
      </w:tr>
      <w:tr w:rsidR="00B40A00" w:rsidRPr="00A775E2" w:rsidTr="00D96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40A00" w:rsidRPr="00A775E2" w:rsidRDefault="00B40A00" w:rsidP="00D9626A">
            <w:pPr>
              <w:rPr>
                <w:b w:val="0"/>
              </w:rPr>
            </w:pPr>
            <w:r w:rsidRPr="00A775E2">
              <w:rPr>
                <w:b w:val="0"/>
              </w:rPr>
              <w:lastRenderedPageBreak/>
              <w:t>Organization</w:t>
            </w:r>
          </w:p>
        </w:tc>
        <w:tc>
          <w:tcPr>
            <w:tcW w:w="7020" w:type="dxa"/>
          </w:tcPr>
          <w:p w:rsidR="00B40A00" w:rsidRPr="00A775E2" w:rsidRDefault="00E6758A" w:rsidP="00B40A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 xml:space="preserve">Name: </w:t>
            </w:r>
            <w:r w:rsidR="00B40A00" w:rsidRPr="00A775E2">
              <w:t>Springfield Geriatric Associates</w:t>
            </w:r>
          </w:p>
          <w:p w:rsidR="00B40A00" w:rsidRPr="00A775E2" w:rsidRDefault="00E6758A" w:rsidP="00B40A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 xml:space="preserve">Address: </w:t>
            </w:r>
            <w:r w:rsidR="00B40A00" w:rsidRPr="00A775E2">
              <w:t>202 County Line Rd, Springfield, VA 22150</w:t>
            </w:r>
          </w:p>
          <w:p w:rsidR="00B40A00" w:rsidRPr="00A775E2" w:rsidRDefault="00E6758A" w:rsidP="00B40A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 xml:space="preserve">Telephone: </w:t>
            </w:r>
            <w:r w:rsidR="00B40A00" w:rsidRPr="00A775E2">
              <w:t>(571) 555-0165</w:t>
            </w:r>
          </w:p>
        </w:tc>
      </w:tr>
    </w:tbl>
    <w:p w:rsidR="00D9626A" w:rsidRPr="00A775E2" w:rsidRDefault="00D9626A">
      <w:pPr>
        <w:rPr>
          <w:lang w:bidi="en-US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020"/>
      </w:tblGrid>
      <w:tr w:rsidR="00E6758A" w:rsidRPr="00A775E2" w:rsidTr="008E0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E6758A" w:rsidRPr="00A775E2" w:rsidRDefault="00E6758A" w:rsidP="008E0848">
            <w:pPr>
              <w:jc w:val="center"/>
            </w:pPr>
            <w:r w:rsidRPr="00A775E2">
              <w:t>Legal Authenticator</w:t>
            </w:r>
          </w:p>
        </w:tc>
      </w:tr>
      <w:tr w:rsidR="00E6758A" w:rsidRPr="00A775E2" w:rsidTr="008E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E6758A" w:rsidRPr="00A775E2" w:rsidRDefault="00E6758A" w:rsidP="008E0848">
            <w:pPr>
              <w:rPr>
                <w:b w:val="0"/>
              </w:rPr>
            </w:pPr>
            <w:r w:rsidRPr="00A775E2">
              <w:rPr>
                <w:b w:val="0"/>
              </w:rPr>
              <w:t>Identifiers</w:t>
            </w:r>
          </w:p>
        </w:tc>
        <w:tc>
          <w:tcPr>
            <w:tcW w:w="7020" w:type="dxa"/>
          </w:tcPr>
          <w:p w:rsidR="00E6758A" w:rsidRPr="00A775E2" w:rsidRDefault="00E6758A" w:rsidP="008E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Organizational ID: 1.1.1.1.1.1.1.1.2</w:t>
            </w:r>
          </w:p>
          <w:p w:rsidR="00E6758A" w:rsidRPr="00A775E2" w:rsidRDefault="00E6758A" w:rsidP="008E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Physician ID: 12345</w:t>
            </w:r>
          </w:p>
        </w:tc>
      </w:tr>
      <w:tr w:rsidR="00E6758A" w:rsidRPr="00A775E2" w:rsidTr="008E08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E6758A" w:rsidRPr="00A775E2" w:rsidRDefault="008E0848" w:rsidP="008E0848">
            <w:pPr>
              <w:rPr>
                <w:b w:val="0"/>
              </w:rPr>
            </w:pPr>
            <w:r w:rsidRPr="00A775E2">
              <w:rPr>
                <w:b w:val="0"/>
              </w:rPr>
              <w:t>Provider</w:t>
            </w:r>
            <w:r w:rsidR="00642992" w:rsidRPr="00A775E2">
              <w:rPr>
                <w:b w:val="0"/>
              </w:rPr>
              <w:t xml:space="preserve"> type</w:t>
            </w:r>
            <w:r w:rsidR="00E6758A" w:rsidRPr="00A775E2">
              <w:rPr>
                <w:b w:val="0"/>
              </w:rPr>
              <w:t xml:space="preserve"> code</w:t>
            </w:r>
          </w:p>
        </w:tc>
        <w:tc>
          <w:tcPr>
            <w:tcW w:w="7020" w:type="dxa"/>
          </w:tcPr>
          <w:p w:rsidR="00E6758A" w:rsidRPr="00A775E2" w:rsidRDefault="00E6758A" w:rsidP="008E08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207QA0505X</w:t>
            </w:r>
            <w:r w:rsidRPr="00A775E2">
              <w:br/>
              <w:t>Adult Medicine</w:t>
            </w:r>
          </w:p>
          <w:p w:rsidR="00E6758A" w:rsidRPr="00A775E2" w:rsidRDefault="00E6758A" w:rsidP="008E08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Code System = NUCC (2.16.840.1.113883.6.101)</w:t>
            </w:r>
          </w:p>
        </w:tc>
      </w:tr>
      <w:tr w:rsidR="00E6758A" w:rsidRPr="00A775E2" w:rsidTr="008E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E6758A" w:rsidRPr="00A775E2" w:rsidRDefault="00E6758A" w:rsidP="008E0848">
            <w:pPr>
              <w:rPr>
                <w:b w:val="0"/>
              </w:rPr>
            </w:pPr>
            <w:r w:rsidRPr="00A775E2">
              <w:rPr>
                <w:b w:val="0"/>
              </w:rPr>
              <w:t>Legal Authenticator</w:t>
            </w:r>
          </w:p>
        </w:tc>
        <w:tc>
          <w:tcPr>
            <w:tcW w:w="7020" w:type="dxa"/>
          </w:tcPr>
          <w:p w:rsidR="00E6758A" w:rsidRPr="00A775E2" w:rsidRDefault="00E6758A" w:rsidP="008E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 xml:space="preserve">Name: </w:t>
            </w:r>
            <w:r w:rsidR="00642992" w:rsidRPr="00A775E2">
              <w:t>Raymond Boccino</w:t>
            </w:r>
            <w:r w:rsidRPr="00A775E2">
              <w:t>, MD</w:t>
            </w:r>
          </w:p>
          <w:p w:rsidR="00E6758A" w:rsidRPr="00A775E2" w:rsidRDefault="00E6758A" w:rsidP="008E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Address: 1400 Main Street Ste G, Springfield, VA 22150</w:t>
            </w:r>
          </w:p>
          <w:p w:rsidR="00E6758A" w:rsidRPr="00A775E2" w:rsidRDefault="00E6758A" w:rsidP="008E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Telephone: (571) 555-0179 ext. 221</w:t>
            </w:r>
          </w:p>
        </w:tc>
      </w:tr>
    </w:tbl>
    <w:p w:rsidR="00D9626A" w:rsidRPr="00A775E2" w:rsidRDefault="00D9626A">
      <w:pPr>
        <w:rPr>
          <w:lang w:bidi="en-US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020"/>
      </w:tblGrid>
      <w:tr w:rsidR="00E6758A" w:rsidRPr="00A775E2" w:rsidTr="008E0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E6758A" w:rsidRPr="00A775E2" w:rsidRDefault="00B71DCF" w:rsidP="008E0848">
            <w:pPr>
              <w:jc w:val="center"/>
            </w:pPr>
            <w:r w:rsidRPr="00A775E2">
              <w:t xml:space="preserve"> Participant (</w:t>
            </w:r>
            <w:r w:rsidR="00E6758A" w:rsidRPr="00A775E2">
              <w:t>Support</w:t>
            </w:r>
            <w:r w:rsidRPr="00A775E2">
              <w:t>)</w:t>
            </w:r>
          </w:p>
        </w:tc>
      </w:tr>
      <w:tr w:rsidR="00E6758A" w:rsidRPr="00A775E2" w:rsidTr="008E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E6758A" w:rsidRPr="00A775E2" w:rsidRDefault="00642992" w:rsidP="008E0848">
            <w:pPr>
              <w:rPr>
                <w:b w:val="0"/>
              </w:rPr>
            </w:pPr>
            <w:r w:rsidRPr="00A775E2">
              <w:rPr>
                <w:b w:val="0"/>
              </w:rPr>
              <w:t>Individual role</w:t>
            </w:r>
            <w:r w:rsidR="00E6758A" w:rsidRPr="00A775E2">
              <w:rPr>
                <w:b w:val="0"/>
              </w:rPr>
              <w:t xml:space="preserve"> code</w:t>
            </w:r>
          </w:p>
        </w:tc>
        <w:tc>
          <w:tcPr>
            <w:tcW w:w="7020" w:type="dxa"/>
          </w:tcPr>
          <w:p w:rsidR="00E6758A" w:rsidRPr="00A775E2" w:rsidRDefault="00642992" w:rsidP="008E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PRS</w:t>
            </w:r>
            <w:r w:rsidR="00E6758A" w:rsidRPr="00A775E2">
              <w:br/>
            </w:r>
            <w:r w:rsidRPr="00A775E2">
              <w:t>Personal Relationship</w:t>
            </w:r>
          </w:p>
          <w:p w:rsidR="00E6758A" w:rsidRPr="00A775E2" w:rsidRDefault="00E6758A" w:rsidP="008E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 xml:space="preserve">Code System = </w:t>
            </w:r>
            <w:r w:rsidR="00642992" w:rsidRPr="00A775E2">
              <w:t>RoleClass</w:t>
            </w:r>
            <w:r w:rsidRPr="00A775E2">
              <w:t xml:space="preserve"> (</w:t>
            </w:r>
            <w:r w:rsidR="00642992" w:rsidRPr="00A775E2">
              <w:t>2.16.840.1.113883.5.110</w:t>
            </w:r>
            <w:r w:rsidRPr="00A775E2">
              <w:t>)</w:t>
            </w:r>
          </w:p>
        </w:tc>
      </w:tr>
      <w:tr w:rsidR="00E6758A" w:rsidRPr="00A775E2" w:rsidTr="008E08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E6758A" w:rsidRPr="00A775E2" w:rsidRDefault="00B71DCF" w:rsidP="008E0848">
            <w:pPr>
              <w:rPr>
                <w:b w:val="0"/>
              </w:rPr>
            </w:pPr>
            <w:r w:rsidRPr="00A775E2">
              <w:rPr>
                <w:b w:val="0"/>
              </w:rPr>
              <w:t xml:space="preserve">Participant </w:t>
            </w:r>
          </w:p>
        </w:tc>
        <w:tc>
          <w:tcPr>
            <w:tcW w:w="7020" w:type="dxa"/>
          </w:tcPr>
          <w:p w:rsidR="00E6758A" w:rsidRPr="00A775E2" w:rsidRDefault="007E5122" w:rsidP="008E08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 xml:space="preserve">Name: </w:t>
            </w:r>
            <w:r w:rsidR="00642992" w:rsidRPr="00A775E2">
              <w:t>Kathleen McReary</w:t>
            </w:r>
          </w:p>
          <w:p w:rsidR="00642992" w:rsidRPr="00A775E2" w:rsidRDefault="00642992" w:rsidP="006429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Address: 100 Marshall Lane, Springfield, VA 22153</w:t>
            </w:r>
          </w:p>
          <w:p w:rsidR="00E6758A" w:rsidRPr="00A775E2" w:rsidRDefault="00642992" w:rsidP="006429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Telephone: (571) 555-0189</w:t>
            </w:r>
          </w:p>
        </w:tc>
      </w:tr>
    </w:tbl>
    <w:p w:rsidR="00E6758A" w:rsidRPr="00A775E2" w:rsidRDefault="00E6758A">
      <w:pPr>
        <w:rPr>
          <w:lang w:bidi="en-US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020"/>
      </w:tblGrid>
      <w:tr w:rsidR="007E5122" w:rsidRPr="00A775E2" w:rsidTr="008E0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7E5122" w:rsidRPr="00A775E2" w:rsidRDefault="00D67491" w:rsidP="007E5122">
            <w:pPr>
              <w:jc w:val="center"/>
            </w:pPr>
            <w:r w:rsidRPr="00A775E2">
              <w:t>Service Event</w:t>
            </w:r>
          </w:p>
        </w:tc>
      </w:tr>
      <w:tr w:rsidR="007E5122" w:rsidRPr="00A775E2" w:rsidTr="008E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7E5122" w:rsidRPr="00A775E2" w:rsidRDefault="00FF6BE4" w:rsidP="008E0848">
            <w:pPr>
              <w:rPr>
                <w:b w:val="0"/>
              </w:rPr>
            </w:pPr>
            <w:r w:rsidRPr="00A775E2">
              <w:rPr>
                <w:b w:val="0"/>
              </w:rPr>
              <w:t>Service event time period</w:t>
            </w:r>
          </w:p>
        </w:tc>
        <w:tc>
          <w:tcPr>
            <w:tcW w:w="7020" w:type="dxa"/>
          </w:tcPr>
          <w:p w:rsidR="007E5122" w:rsidRPr="00A775E2" w:rsidRDefault="00FF6BE4" w:rsidP="007E5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03/16/1933 – 11/26/2012</w:t>
            </w:r>
          </w:p>
        </w:tc>
      </w:tr>
      <w:tr w:rsidR="007E5122" w:rsidRPr="00A775E2" w:rsidTr="008E08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7E5122" w:rsidRPr="00A775E2" w:rsidRDefault="00FF6BE4" w:rsidP="002131DC">
            <w:pPr>
              <w:rPr>
                <w:b w:val="0"/>
              </w:rPr>
            </w:pPr>
            <w:r w:rsidRPr="00A775E2">
              <w:rPr>
                <w:b w:val="0"/>
              </w:rPr>
              <w:t xml:space="preserve">Key Care Team Member: </w:t>
            </w:r>
            <w:r w:rsidR="002131DC" w:rsidRPr="00A775E2">
              <w:rPr>
                <w:b w:val="0"/>
              </w:rPr>
              <w:t>Cardiologist</w:t>
            </w:r>
          </w:p>
        </w:tc>
        <w:tc>
          <w:tcPr>
            <w:tcW w:w="7020" w:type="dxa"/>
          </w:tcPr>
          <w:p w:rsidR="00FF6BE4" w:rsidRPr="00A775E2" w:rsidRDefault="00FF6BE4" w:rsidP="008E08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Physician ID: 34567</w:t>
            </w:r>
          </w:p>
          <w:p w:rsidR="007E5122" w:rsidRPr="00A775E2" w:rsidRDefault="00FF6BE4" w:rsidP="008E08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 xml:space="preserve">Provider type code: </w:t>
            </w:r>
            <w:r w:rsidR="007E5122" w:rsidRPr="00A775E2">
              <w:t>207</w:t>
            </w:r>
            <w:r w:rsidR="002131DC" w:rsidRPr="00A775E2">
              <w:t>RC0000</w:t>
            </w:r>
            <w:r w:rsidR="00387687" w:rsidRPr="00A775E2">
              <w:t>X</w:t>
            </w:r>
            <w:r w:rsidRPr="00A775E2">
              <w:t xml:space="preserve"> (</w:t>
            </w:r>
            <w:r w:rsidR="002131DC" w:rsidRPr="00A775E2">
              <w:t>Cardiovascular Disease</w:t>
            </w:r>
            <w:r w:rsidRPr="00A775E2">
              <w:t>)</w:t>
            </w:r>
          </w:p>
          <w:p w:rsidR="00FF6BE4" w:rsidRPr="00A775E2" w:rsidRDefault="00FF6BE4" w:rsidP="00F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Name: Dwayne Forge, MD</w:t>
            </w:r>
          </w:p>
          <w:p w:rsidR="00FF6BE4" w:rsidRPr="00A775E2" w:rsidRDefault="00FF6BE4" w:rsidP="00F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Address: 209 County Line Rd, Springfield, VA 22150</w:t>
            </w:r>
          </w:p>
          <w:p w:rsidR="007E5122" w:rsidRPr="00A775E2" w:rsidRDefault="00FF6BE4" w:rsidP="00FF6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Telephone: (571) 555-0155</w:t>
            </w:r>
          </w:p>
        </w:tc>
      </w:tr>
      <w:tr w:rsidR="00D67491" w:rsidRPr="00A775E2" w:rsidTr="008E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67491" w:rsidRPr="00A775E2" w:rsidRDefault="00FF6BE4" w:rsidP="008E0848">
            <w:pPr>
              <w:rPr>
                <w:b w:val="0"/>
              </w:rPr>
            </w:pPr>
            <w:r w:rsidRPr="00A775E2">
              <w:rPr>
                <w:b w:val="0"/>
              </w:rPr>
              <w:t>Key Care Team Member: PCP</w:t>
            </w:r>
          </w:p>
        </w:tc>
        <w:tc>
          <w:tcPr>
            <w:tcW w:w="7020" w:type="dxa"/>
          </w:tcPr>
          <w:p w:rsidR="00D67491" w:rsidRPr="00A775E2" w:rsidRDefault="00FF6BE4" w:rsidP="00387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Physician ID: 12345</w:t>
            </w:r>
          </w:p>
          <w:p w:rsidR="00FF6BE4" w:rsidRPr="00A775E2" w:rsidRDefault="00FF6BE4" w:rsidP="00387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Provider type code: 207QA0505X (Adult Medicine)</w:t>
            </w:r>
          </w:p>
          <w:p w:rsidR="00FF6BE4" w:rsidRPr="00A775E2" w:rsidRDefault="00FF6BE4" w:rsidP="00387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Provider participation code: 10281 (PCP)</w:t>
            </w:r>
          </w:p>
          <w:p w:rsidR="00FF6BE4" w:rsidRPr="00A775E2" w:rsidRDefault="00FF6BE4" w:rsidP="00F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Name: Raymond Boccino, MD</w:t>
            </w:r>
          </w:p>
          <w:p w:rsidR="00FF6BE4" w:rsidRPr="00A775E2" w:rsidRDefault="00FF6BE4" w:rsidP="00F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lastRenderedPageBreak/>
              <w:t>Address: 1400 Main Street Ste G, Springfield, VA 22150</w:t>
            </w:r>
          </w:p>
          <w:p w:rsidR="00FF6BE4" w:rsidRPr="00A775E2" w:rsidRDefault="00FF6BE4" w:rsidP="00F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Telephone: (571) 555-0179 ext. 221</w:t>
            </w:r>
          </w:p>
        </w:tc>
      </w:tr>
    </w:tbl>
    <w:p w:rsidR="00E6758A" w:rsidRPr="00A775E2" w:rsidRDefault="00E6758A">
      <w:pPr>
        <w:rPr>
          <w:lang w:bidi="en-US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020"/>
      </w:tblGrid>
      <w:tr w:rsidR="00FF6BE4" w:rsidRPr="00A775E2" w:rsidTr="008E0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FF6BE4" w:rsidRPr="00A775E2" w:rsidRDefault="00FF6BE4" w:rsidP="008E0848">
            <w:pPr>
              <w:jc w:val="center"/>
            </w:pPr>
            <w:r w:rsidRPr="00A775E2">
              <w:t>Encounter</w:t>
            </w:r>
          </w:p>
        </w:tc>
      </w:tr>
      <w:tr w:rsidR="00FF6BE4" w:rsidRPr="00A775E2" w:rsidTr="00D41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FF6BE4" w:rsidRPr="00A775E2" w:rsidRDefault="00FF6BE4" w:rsidP="008E0848">
            <w:pPr>
              <w:rPr>
                <w:b w:val="0"/>
              </w:rPr>
            </w:pPr>
            <w:r w:rsidRPr="00A775E2">
              <w:rPr>
                <w:b w:val="0"/>
              </w:rPr>
              <w:t>Encounter date</w:t>
            </w:r>
          </w:p>
        </w:tc>
        <w:tc>
          <w:tcPr>
            <w:tcW w:w="7020" w:type="dxa"/>
          </w:tcPr>
          <w:p w:rsidR="00FF6BE4" w:rsidRPr="00A775E2" w:rsidRDefault="00FF6BE4" w:rsidP="008E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11/26/2012 2:00pm-2:36pm</w:t>
            </w:r>
          </w:p>
        </w:tc>
      </w:tr>
      <w:tr w:rsidR="00FF6BE4" w:rsidRPr="00A775E2" w:rsidTr="008E08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FF6BE4" w:rsidRPr="00A775E2" w:rsidRDefault="00FF6BE4" w:rsidP="008E0848">
            <w:pPr>
              <w:rPr>
                <w:b w:val="0"/>
              </w:rPr>
            </w:pPr>
            <w:r w:rsidRPr="00A775E2">
              <w:rPr>
                <w:b w:val="0"/>
              </w:rPr>
              <w:t>Encounter location</w:t>
            </w:r>
          </w:p>
        </w:tc>
        <w:tc>
          <w:tcPr>
            <w:tcW w:w="7020" w:type="dxa"/>
          </w:tcPr>
          <w:p w:rsidR="00FF6BE4" w:rsidRPr="00A775E2" w:rsidRDefault="00CF3BBA" w:rsidP="008E08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 xml:space="preserve">ID: </w:t>
            </w:r>
            <w:r w:rsidR="00D4188D" w:rsidRPr="00A775E2">
              <w:t>72d4bb19-aeb5-42ae-a07a-fb537d4fcd17</w:t>
            </w:r>
          </w:p>
          <w:p w:rsidR="00FF6BE4" w:rsidRPr="00A775E2" w:rsidRDefault="00CF3BBA" w:rsidP="008E08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Facility</w:t>
            </w:r>
            <w:r w:rsidR="00FF6BE4" w:rsidRPr="00A775E2">
              <w:t xml:space="preserve"> type code: </w:t>
            </w:r>
            <w:r w:rsidRPr="00A775E2">
              <w:t>261QP2300X</w:t>
            </w:r>
            <w:r w:rsidR="00FF6BE4" w:rsidRPr="00A775E2">
              <w:t xml:space="preserve"> (</w:t>
            </w:r>
            <w:r w:rsidRPr="00A775E2">
              <w:t>Primary Care</w:t>
            </w:r>
            <w:r w:rsidR="00FF6BE4" w:rsidRPr="00A775E2">
              <w:t>)</w:t>
            </w:r>
          </w:p>
          <w:p w:rsidR="00CF3BBA" w:rsidRPr="00A775E2" w:rsidRDefault="00CF3BBA" w:rsidP="00CF3B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Name: Primo Adult Health</w:t>
            </w:r>
          </w:p>
          <w:p w:rsidR="00CF3BBA" w:rsidRPr="00A775E2" w:rsidRDefault="00CF3BBA" w:rsidP="00CF3B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Address: 1400 Main Street Ste G, Springfield, VA 22150</w:t>
            </w:r>
          </w:p>
          <w:p w:rsidR="00FF6BE4" w:rsidRPr="00A775E2" w:rsidRDefault="00CF3BBA" w:rsidP="00CF3B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Telephone: (571) 555-0179</w:t>
            </w:r>
          </w:p>
        </w:tc>
      </w:tr>
      <w:tr w:rsidR="00FF6BE4" w:rsidRPr="00A775E2" w:rsidTr="008E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FF6BE4" w:rsidRPr="00A775E2" w:rsidRDefault="00CF3BBA" w:rsidP="008E0848">
            <w:pPr>
              <w:rPr>
                <w:b w:val="0"/>
              </w:rPr>
            </w:pPr>
            <w:r w:rsidRPr="00A775E2">
              <w:rPr>
                <w:b w:val="0"/>
              </w:rPr>
              <w:t xml:space="preserve">Care team member responsible for encounter: </w:t>
            </w:r>
            <w:r w:rsidR="00FF6BE4" w:rsidRPr="00A775E2">
              <w:rPr>
                <w:b w:val="0"/>
              </w:rPr>
              <w:t>PCP</w:t>
            </w:r>
          </w:p>
        </w:tc>
        <w:tc>
          <w:tcPr>
            <w:tcW w:w="7020" w:type="dxa"/>
          </w:tcPr>
          <w:p w:rsidR="00FF6BE4" w:rsidRPr="00A775E2" w:rsidRDefault="00FF6BE4" w:rsidP="008E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Physician ID: 12345</w:t>
            </w:r>
          </w:p>
          <w:p w:rsidR="00FF6BE4" w:rsidRPr="00A775E2" w:rsidRDefault="00FF6BE4" w:rsidP="008E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Provider type code: 207QA0505X (Adult Medicine)</w:t>
            </w:r>
          </w:p>
          <w:p w:rsidR="00FF6BE4" w:rsidRPr="00A775E2" w:rsidRDefault="00FF6BE4" w:rsidP="008E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Provider participation code: 10281 (PCP)</w:t>
            </w:r>
          </w:p>
          <w:p w:rsidR="00FF6BE4" w:rsidRPr="00A775E2" w:rsidRDefault="00FF6BE4" w:rsidP="008E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Name: Raymond Boccino, MD</w:t>
            </w:r>
          </w:p>
          <w:p w:rsidR="00FF6BE4" w:rsidRPr="00A775E2" w:rsidRDefault="00FF6BE4" w:rsidP="008E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Address: 1400 Main Street Ste G, Springfield, VA 22150</w:t>
            </w:r>
          </w:p>
          <w:p w:rsidR="00FF6BE4" w:rsidRPr="00A775E2" w:rsidRDefault="00FF6BE4" w:rsidP="008E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Telephone: (571) 555-0179 ext. 221</w:t>
            </w:r>
          </w:p>
        </w:tc>
      </w:tr>
    </w:tbl>
    <w:p w:rsidR="00055D5C" w:rsidRPr="00A775E2" w:rsidRDefault="00C75D50" w:rsidP="00895EDA">
      <w:pPr>
        <w:pStyle w:val="Heading1"/>
      </w:pPr>
      <w:r w:rsidRPr="00A775E2">
        <w:t>Body</w:t>
      </w:r>
    </w:p>
    <w:p w:rsidR="00DC2310" w:rsidRPr="00A775E2" w:rsidRDefault="00481138" w:rsidP="00481138">
      <w:pPr>
        <w:pStyle w:val="Heading2"/>
      </w:pPr>
      <w:r w:rsidRPr="00A775E2">
        <w:t>Advance Directives</w:t>
      </w:r>
    </w:p>
    <w:p w:rsidR="00481138" w:rsidRPr="00A775E2" w:rsidRDefault="00481138" w:rsidP="00481138">
      <w:pPr>
        <w:rPr>
          <w:rStyle w:val="IntenseEmphasis"/>
        </w:rPr>
      </w:pPr>
      <w:r w:rsidRPr="00A775E2">
        <w:rPr>
          <w:rStyle w:val="IntenseEmphasis"/>
        </w:rPr>
        <w:t>Narrative Description</w:t>
      </w:r>
    </w:p>
    <w:p w:rsidR="00481138" w:rsidRPr="00A775E2" w:rsidRDefault="00642992" w:rsidP="00481138">
      <w:pPr>
        <w:rPr>
          <w:lang w:bidi="en-US"/>
        </w:rPr>
      </w:pPr>
      <w:r w:rsidRPr="00A775E2">
        <w:rPr>
          <w:lang w:bidi="en-US"/>
        </w:rPr>
        <w:t xml:space="preserve">No advance directives exist for this patient. </w:t>
      </w:r>
    </w:p>
    <w:p w:rsidR="00481138" w:rsidRPr="00A775E2" w:rsidRDefault="00481138" w:rsidP="00481138">
      <w:pPr>
        <w:pStyle w:val="Heading2"/>
      </w:pPr>
      <w:r w:rsidRPr="00A775E2">
        <w:t>Allergies</w:t>
      </w:r>
    </w:p>
    <w:p w:rsidR="00481138" w:rsidRPr="00A775E2" w:rsidRDefault="00481138" w:rsidP="00481138">
      <w:pPr>
        <w:rPr>
          <w:rStyle w:val="IntenseEmphasis"/>
        </w:rPr>
      </w:pPr>
      <w:r w:rsidRPr="00A775E2">
        <w:rPr>
          <w:rStyle w:val="IntenseEmphasis"/>
        </w:rPr>
        <w:t>Narrative Description</w:t>
      </w:r>
    </w:p>
    <w:p w:rsidR="00146E23" w:rsidRDefault="009C4FDB" w:rsidP="009C4FDB">
      <w:pPr>
        <w:pStyle w:val="ListParagraph"/>
        <w:numPr>
          <w:ilvl w:val="0"/>
          <w:numId w:val="11"/>
        </w:numPr>
        <w:rPr>
          <w:lang w:bidi="en-US"/>
        </w:rPr>
      </w:pPr>
      <w:r w:rsidRPr="009C4FDB">
        <w:rPr>
          <w:lang w:bidi="en-US"/>
        </w:rPr>
        <w:t>Allergy to Penicillin drugs</w:t>
      </w:r>
    </w:p>
    <w:p w:rsidR="009C4FDB" w:rsidRDefault="009C4FDB" w:rsidP="009C4FDB">
      <w:pPr>
        <w:pStyle w:val="ListParagraph"/>
        <w:numPr>
          <w:ilvl w:val="0"/>
          <w:numId w:val="11"/>
        </w:numPr>
        <w:rPr>
          <w:lang w:bidi="en-US"/>
        </w:rPr>
      </w:pPr>
      <w:r w:rsidRPr="009C4FDB">
        <w:rPr>
          <w:lang w:bidi="en-US"/>
        </w:rPr>
        <w:t>Allergy to Bee Pollen</w:t>
      </w:r>
    </w:p>
    <w:p w:rsidR="009C4FDB" w:rsidRPr="00A775E2" w:rsidRDefault="009C4FDB" w:rsidP="00481138">
      <w:pPr>
        <w:rPr>
          <w:rStyle w:val="IntenseEmphasis"/>
        </w:rPr>
      </w:pPr>
    </w:p>
    <w:p w:rsidR="00481138" w:rsidRPr="00A775E2" w:rsidRDefault="00481138" w:rsidP="00481138">
      <w:pPr>
        <w:rPr>
          <w:rStyle w:val="IntenseEmphasis"/>
          <w:lang w:bidi="en-US"/>
        </w:rPr>
      </w:pPr>
      <w:r w:rsidRPr="00A775E2">
        <w:rPr>
          <w:rStyle w:val="IntenseEmphasis"/>
        </w:rPr>
        <w:t>Coded Data</w:t>
      </w: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020"/>
      </w:tblGrid>
      <w:tr w:rsidR="00DC2310" w:rsidRPr="00A775E2" w:rsidTr="00F42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DC2310" w:rsidRPr="00A775E2" w:rsidRDefault="00DB065C" w:rsidP="00265B71">
            <w:pPr>
              <w:jc w:val="center"/>
            </w:pPr>
            <w:r w:rsidRPr="00A775E2">
              <w:t xml:space="preserve">Allergy to </w:t>
            </w:r>
            <w:r w:rsidR="00265B71" w:rsidRPr="00A775E2">
              <w:t>Penicillin</w:t>
            </w:r>
            <w:r w:rsidRPr="00A775E2">
              <w:t xml:space="preserve"> drugs</w:t>
            </w:r>
            <w:r w:rsidR="0083071D" w:rsidRPr="00A775E2">
              <w:t xml:space="preserve"> (medication allergy)</w:t>
            </w:r>
          </w:p>
        </w:tc>
      </w:tr>
      <w:tr w:rsidR="00DC2310" w:rsidRPr="00A775E2" w:rsidTr="00F42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C2310" w:rsidRPr="00A775E2" w:rsidRDefault="00BB25D3" w:rsidP="00895EDA">
            <w:pPr>
              <w:rPr>
                <w:b w:val="0"/>
              </w:rPr>
            </w:pPr>
            <w:r w:rsidRPr="00A775E2">
              <w:rPr>
                <w:b w:val="0"/>
              </w:rPr>
              <w:t>Type of Allergy</w:t>
            </w:r>
          </w:p>
        </w:tc>
        <w:tc>
          <w:tcPr>
            <w:tcW w:w="7020" w:type="dxa"/>
          </w:tcPr>
          <w:p w:rsidR="0022234A" w:rsidRPr="00A775E2" w:rsidRDefault="00BB25D3" w:rsidP="0022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416098002</w:t>
            </w:r>
            <w:r w:rsidR="00DC2310" w:rsidRPr="00A775E2">
              <w:br/>
            </w:r>
            <w:r w:rsidRPr="00A775E2">
              <w:lastRenderedPageBreak/>
              <w:t>drug allergy</w:t>
            </w:r>
          </w:p>
          <w:p w:rsidR="00DC2310" w:rsidRPr="00A775E2" w:rsidRDefault="0022234A" w:rsidP="0022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 xml:space="preserve">Code System = </w:t>
            </w:r>
            <w:r w:rsidR="00BB25D3" w:rsidRPr="00A775E2">
              <w:t>SNOMED CT</w:t>
            </w:r>
            <w:r w:rsidRPr="00A775E2">
              <w:t xml:space="preserve"> (</w:t>
            </w:r>
            <w:r w:rsidR="00BB25D3" w:rsidRPr="00A775E2">
              <w:t>2.16.840.1.113883.6.96</w:t>
            </w:r>
            <w:r w:rsidRPr="00A775E2">
              <w:t>)</w:t>
            </w:r>
          </w:p>
        </w:tc>
      </w:tr>
      <w:tr w:rsidR="00BB25D3" w:rsidRPr="00A775E2" w:rsidTr="00F420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B25D3" w:rsidRPr="00A775E2" w:rsidRDefault="00BB25D3" w:rsidP="00895EDA">
            <w:pPr>
              <w:rPr>
                <w:b w:val="0"/>
              </w:rPr>
            </w:pPr>
            <w:r w:rsidRPr="00A775E2">
              <w:rPr>
                <w:b w:val="0"/>
              </w:rPr>
              <w:lastRenderedPageBreak/>
              <w:t>Drug</w:t>
            </w:r>
          </w:p>
        </w:tc>
        <w:tc>
          <w:tcPr>
            <w:tcW w:w="7020" w:type="dxa"/>
          </w:tcPr>
          <w:p w:rsidR="00265B71" w:rsidRPr="00A775E2" w:rsidRDefault="00265B71" w:rsidP="002223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70618</w:t>
            </w:r>
          </w:p>
          <w:p w:rsidR="00BB25D3" w:rsidRPr="00A775E2" w:rsidRDefault="00265B71" w:rsidP="002223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 xml:space="preserve">Penicillin </w:t>
            </w:r>
          </w:p>
          <w:p w:rsidR="00BB25D3" w:rsidRPr="00A775E2" w:rsidRDefault="00BB25D3" w:rsidP="00BB25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Code System = RxNorm (2.16.840.1.113883.6.88)</w:t>
            </w:r>
          </w:p>
        </w:tc>
      </w:tr>
      <w:tr w:rsidR="00BB25D3" w:rsidRPr="00A775E2" w:rsidTr="00F42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B25D3" w:rsidRPr="00A775E2" w:rsidRDefault="00BB25D3" w:rsidP="00895EDA">
            <w:pPr>
              <w:rPr>
                <w:b w:val="0"/>
              </w:rPr>
            </w:pPr>
            <w:r w:rsidRPr="00A775E2">
              <w:rPr>
                <w:b w:val="0"/>
              </w:rPr>
              <w:t>Reaction</w:t>
            </w:r>
          </w:p>
        </w:tc>
        <w:tc>
          <w:tcPr>
            <w:tcW w:w="7020" w:type="dxa"/>
          </w:tcPr>
          <w:p w:rsidR="00BB25D3" w:rsidRPr="00A775E2" w:rsidRDefault="00357DBC" w:rsidP="00BB2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ins w:id="0" w:author="Ott, Russ" w:date="2012-12-18T09:26:00Z">
              <w:r w:rsidRPr="00357DBC">
                <w:t>247472004</w:t>
              </w:r>
            </w:ins>
            <w:del w:id="1" w:author="Ott, Russ" w:date="2012-12-18T09:26:00Z">
              <w:r w:rsidR="00265B71" w:rsidRPr="00A775E2" w:rsidDel="00357DBC">
                <w:delText>404640003</w:delText>
              </w:r>
            </w:del>
            <w:r w:rsidR="00BB25D3" w:rsidRPr="00A775E2">
              <w:br/>
            </w:r>
            <w:ins w:id="2" w:author="Ott, Russ" w:date="2012-12-18T09:26:00Z">
              <w:r w:rsidRPr="00357DBC">
                <w:t>Hives</w:t>
              </w:r>
            </w:ins>
            <w:del w:id="3" w:author="Ott, Russ" w:date="2012-12-18T09:26:00Z">
              <w:r w:rsidR="00265B71" w:rsidRPr="00A775E2" w:rsidDel="00357DBC">
                <w:delText>Dizziness</w:delText>
              </w:r>
            </w:del>
          </w:p>
          <w:p w:rsidR="00BB25D3" w:rsidRPr="00A775E2" w:rsidRDefault="00BB25D3" w:rsidP="00BB2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Code System = SNOMED CT (2.16.840.1.113883.6.96)</w:t>
            </w:r>
          </w:p>
        </w:tc>
      </w:tr>
      <w:tr w:rsidR="00BB25D3" w:rsidRPr="00A775E2" w:rsidTr="00F420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B25D3" w:rsidRPr="00A775E2" w:rsidRDefault="00BB25D3" w:rsidP="00895EDA">
            <w:pPr>
              <w:rPr>
                <w:b w:val="0"/>
              </w:rPr>
            </w:pPr>
            <w:r w:rsidRPr="00A775E2">
              <w:rPr>
                <w:b w:val="0"/>
              </w:rPr>
              <w:t>Severity</w:t>
            </w:r>
          </w:p>
        </w:tc>
        <w:tc>
          <w:tcPr>
            <w:tcW w:w="7020" w:type="dxa"/>
          </w:tcPr>
          <w:p w:rsidR="00BB25D3" w:rsidRPr="00A775E2" w:rsidRDefault="00BB25D3" w:rsidP="00BB25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6736007</w:t>
            </w:r>
          </w:p>
          <w:p w:rsidR="00BB25D3" w:rsidRPr="00A775E2" w:rsidRDefault="00BB25D3" w:rsidP="00BB25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Moderate</w:t>
            </w:r>
          </w:p>
          <w:p w:rsidR="00BB25D3" w:rsidRPr="00A775E2" w:rsidRDefault="00BB25D3" w:rsidP="00BB25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Code System = SNOMED CT (2.16.840.1.113883.6.96)</w:t>
            </w:r>
          </w:p>
        </w:tc>
      </w:tr>
    </w:tbl>
    <w:p w:rsidR="00DC2310" w:rsidRPr="00A775E2" w:rsidRDefault="00DC2310" w:rsidP="00895EDA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020"/>
      </w:tblGrid>
      <w:tr w:rsidR="007A6904" w:rsidRPr="00A775E2" w:rsidTr="00D96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7A6904" w:rsidRPr="00A775E2" w:rsidRDefault="00265B71" w:rsidP="007A6904">
            <w:pPr>
              <w:jc w:val="center"/>
            </w:pPr>
            <w:r w:rsidRPr="00A775E2">
              <w:t>Allergy to Bee Pollen</w:t>
            </w:r>
            <w:r w:rsidR="0083071D" w:rsidRPr="00A775E2">
              <w:t xml:space="preserve"> (substance allergy)</w:t>
            </w:r>
          </w:p>
        </w:tc>
      </w:tr>
      <w:tr w:rsidR="007A6904" w:rsidRPr="00A775E2" w:rsidTr="00D9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7A6904" w:rsidRPr="00A775E2" w:rsidRDefault="007A6904" w:rsidP="00D9626A">
            <w:pPr>
              <w:rPr>
                <w:b w:val="0"/>
              </w:rPr>
            </w:pPr>
            <w:r w:rsidRPr="00A775E2">
              <w:rPr>
                <w:b w:val="0"/>
              </w:rPr>
              <w:t>Type of Allergy</w:t>
            </w:r>
          </w:p>
        </w:tc>
        <w:tc>
          <w:tcPr>
            <w:tcW w:w="7020" w:type="dxa"/>
          </w:tcPr>
          <w:p w:rsidR="007A6904" w:rsidRPr="00A775E2" w:rsidRDefault="007A6904" w:rsidP="00D96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419199007</w:t>
            </w:r>
            <w:r w:rsidRPr="00A775E2">
              <w:br/>
              <w:t>allergy to substance</w:t>
            </w:r>
          </w:p>
          <w:p w:rsidR="007A6904" w:rsidRPr="00A775E2" w:rsidRDefault="007A6904" w:rsidP="00D96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Code System = SNOMED CT (2.16.840.1.113883.6.96)</w:t>
            </w:r>
          </w:p>
        </w:tc>
      </w:tr>
      <w:tr w:rsidR="007A6904" w:rsidRPr="00A775E2" w:rsidTr="00D96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7A6904" w:rsidRPr="00A775E2" w:rsidRDefault="007A6904" w:rsidP="00D9626A">
            <w:pPr>
              <w:rPr>
                <w:b w:val="0"/>
              </w:rPr>
            </w:pPr>
            <w:r w:rsidRPr="00A775E2">
              <w:rPr>
                <w:b w:val="0"/>
              </w:rPr>
              <w:t>Substance</w:t>
            </w:r>
          </w:p>
        </w:tc>
        <w:tc>
          <w:tcPr>
            <w:tcW w:w="7020" w:type="dxa"/>
          </w:tcPr>
          <w:p w:rsidR="006B115A" w:rsidRPr="00A775E2" w:rsidRDefault="006B115A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 xml:space="preserve">3729L8MA2C </w:t>
            </w:r>
          </w:p>
          <w:p w:rsidR="007A6904" w:rsidRPr="00A775E2" w:rsidRDefault="006B115A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Bee Pollen</w:t>
            </w:r>
          </w:p>
          <w:p w:rsidR="007A6904" w:rsidRPr="00A775E2" w:rsidRDefault="007A6904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Code System = UNII (2.16.840.1.113883.4.9)</w:t>
            </w:r>
          </w:p>
        </w:tc>
      </w:tr>
      <w:tr w:rsidR="007A6904" w:rsidRPr="00A775E2" w:rsidTr="00D9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7A6904" w:rsidRPr="00A775E2" w:rsidRDefault="007A6904" w:rsidP="00D9626A">
            <w:pPr>
              <w:rPr>
                <w:b w:val="0"/>
              </w:rPr>
            </w:pPr>
            <w:r w:rsidRPr="00A775E2">
              <w:rPr>
                <w:b w:val="0"/>
              </w:rPr>
              <w:t>Reaction</w:t>
            </w:r>
          </w:p>
        </w:tc>
        <w:tc>
          <w:tcPr>
            <w:tcW w:w="7020" w:type="dxa"/>
          </w:tcPr>
          <w:p w:rsidR="007A6904" w:rsidRPr="00A775E2" w:rsidRDefault="006B115A" w:rsidP="00D96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417516000</w:t>
            </w:r>
            <w:r w:rsidR="007A6904" w:rsidRPr="00A775E2">
              <w:br/>
            </w:r>
            <w:r w:rsidRPr="00A775E2">
              <w:t>Anaphylaxis due to substance</w:t>
            </w:r>
          </w:p>
          <w:p w:rsidR="007A6904" w:rsidRPr="00A775E2" w:rsidRDefault="007A6904" w:rsidP="00D96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Code System = SNOMED CT (2.16.840.1.113883.6.96)</w:t>
            </w:r>
          </w:p>
        </w:tc>
      </w:tr>
      <w:tr w:rsidR="007A6904" w:rsidRPr="00A775E2" w:rsidTr="00D96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7A6904" w:rsidRPr="00A775E2" w:rsidRDefault="007A6904" w:rsidP="00D9626A">
            <w:pPr>
              <w:rPr>
                <w:b w:val="0"/>
              </w:rPr>
            </w:pPr>
            <w:r w:rsidRPr="00A775E2">
              <w:rPr>
                <w:b w:val="0"/>
              </w:rPr>
              <w:t>Severity</w:t>
            </w:r>
          </w:p>
        </w:tc>
        <w:tc>
          <w:tcPr>
            <w:tcW w:w="7020" w:type="dxa"/>
          </w:tcPr>
          <w:p w:rsidR="007A6904" w:rsidRPr="00A775E2" w:rsidRDefault="006B115A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24484000</w:t>
            </w:r>
          </w:p>
          <w:p w:rsidR="007A6904" w:rsidRPr="00A775E2" w:rsidRDefault="006B115A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severe</w:t>
            </w:r>
          </w:p>
          <w:p w:rsidR="007A6904" w:rsidRPr="00A775E2" w:rsidRDefault="007A6904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Code System = SNOMED CT (2.16.840.1.113883.6.96)</w:t>
            </w:r>
          </w:p>
        </w:tc>
      </w:tr>
    </w:tbl>
    <w:p w:rsidR="0022234A" w:rsidRPr="00A775E2" w:rsidRDefault="0022234A" w:rsidP="00895EDA"/>
    <w:p w:rsidR="00481138" w:rsidRPr="00A775E2" w:rsidRDefault="00481138" w:rsidP="00481138">
      <w:pPr>
        <w:pStyle w:val="Heading2"/>
      </w:pPr>
      <w:r w:rsidRPr="00A775E2">
        <w:t>Reason for Visit</w:t>
      </w:r>
    </w:p>
    <w:p w:rsidR="00481138" w:rsidRPr="00A775E2" w:rsidRDefault="00481138" w:rsidP="00481138">
      <w:pPr>
        <w:rPr>
          <w:rStyle w:val="IntenseEmphasis"/>
        </w:rPr>
      </w:pPr>
      <w:r w:rsidRPr="00A775E2">
        <w:rPr>
          <w:rStyle w:val="IntenseEmphasis"/>
        </w:rPr>
        <w:t>Narrative Description</w:t>
      </w:r>
    </w:p>
    <w:p w:rsidR="00481138" w:rsidRPr="00A775E2" w:rsidRDefault="00245538" w:rsidP="00481138">
      <w:pPr>
        <w:rPr>
          <w:lang w:bidi="en-US"/>
        </w:rPr>
      </w:pPr>
      <w:r w:rsidRPr="00A775E2">
        <w:rPr>
          <w:lang w:bidi="en-US"/>
        </w:rPr>
        <w:t>Recent falls</w:t>
      </w:r>
    </w:p>
    <w:p w:rsidR="00481138" w:rsidRPr="00A775E2" w:rsidRDefault="00481138" w:rsidP="00481138">
      <w:pPr>
        <w:pStyle w:val="Heading2"/>
      </w:pPr>
      <w:r w:rsidRPr="00A775E2">
        <w:t>Family History</w:t>
      </w:r>
    </w:p>
    <w:p w:rsidR="00481138" w:rsidRPr="00A775E2" w:rsidRDefault="00481138" w:rsidP="00481138">
      <w:pPr>
        <w:rPr>
          <w:rStyle w:val="IntenseEmphasis"/>
        </w:rPr>
      </w:pPr>
      <w:r w:rsidRPr="00A775E2">
        <w:rPr>
          <w:rStyle w:val="IntenseEmphasis"/>
        </w:rPr>
        <w:t>Narrative Description</w:t>
      </w:r>
    </w:p>
    <w:p w:rsidR="00481138" w:rsidRPr="00A775E2" w:rsidRDefault="00265B71" w:rsidP="00481138">
      <w:pPr>
        <w:rPr>
          <w:lang w:bidi="en-US"/>
        </w:rPr>
      </w:pPr>
      <w:r w:rsidRPr="00A775E2">
        <w:rPr>
          <w:lang w:bidi="en-US"/>
        </w:rPr>
        <w:lastRenderedPageBreak/>
        <w:t>Non-contributory</w:t>
      </w:r>
    </w:p>
    <w:p w:rsidR="00481138" w:rsidRPr="00A775E2" w:rsidRDefault="00481138" w:rsidP="00481138">
      <w:pPr>
        <w:pStyle w:val="Heading2"/>
      </w:pPr>
      <w:r w:rsidRPr="00A775E2">
        <w:t>Functional Status</w:t>
      </w:r>
    </w:p>
    <w:p w:rsidR="00481138" w:rsidRPr="00A775E2" w:rsidRDefault="00481138" w:rsidP="00481138">
      <w:pPr>
        <w:rPr>
          <w:rStyle w:val="IntenseEmphasis"/>
        </w:rPr>
      </w:pPr>
      <w:r w:rsidRPr="00A775E2">
        <w:rPr>
          <w:rStyle w:val="IntenseEmphasis"/>
        </w:rPr>
        <w:t>Narrative Description</w:t>
      </w:r>
    </w:p>
    <w:p w:rsidR="00481138" w:rsidRPr="00A775E2" w:rsidRDefault="002877B5" w:rsidP="00481138">
      <w:pPr>
        <w:rPr>
          <w:lang w:bidi="en-US"/>
        </w:rPr>
      </w:pPr>
      <w:del w:id="4" w:author="Holly Miller" w:date="2012-12-17T11:52:00Z">
        <w:r w:rsidRPr="00A775E2" w:rsidDel="009C1C2E">
          <w:rPr>
            <w:lang w:bidi="en-US"/>
          </w:rPr>
          <w:delText>Difficulty remembering dates</w:delText>
        </w:r>
      </w:del>
      <w:ins w:id="5" w:author="Holly Miller" w:date="2012-12-17T11:52:00Z">
        <w:r w:rsidR="009C1C2E">
          <w:rPr>
            <w:lang w:bidi="en-US"/>
          </w:rPr>
          <w:t>Cognitive impairment</w:t>
        </w:r>
      </w:ins>
      <w:r w:rsidRPr="00A775E2">
        <w:rPr>
          <w:lang w:bidi="en-US"/>
        </w:rPr>
        <w:t xml:space="preserve">. Patient uses cane for walking. </w:t>
      </w:r>
    </w:p>
    <w:p w:rsidR="003833A1" w:rsidRPr="00A775E2" w:rsidRDefault="003833A1" w:rsidP="003833A1">
      <w:pPr>
        <w:pStyle w:val="Heading2"/>
      </w:pPr>
      <w:r w:rsidRPr="00A775E2">
        <w:t>Immunizations</w:t>
      </w:r>
    </w:p>
    <w:p w:rsidR="003833A1" w:rsidRPr="00A775E2" w:rsidRDefault="003833A1" w:rsidP="003833A1">
      <w:pPr>
        <w:rPr>
          <w:rStyle w:val="IntenseEmphasis"/>
        </w:rPr>
      </w:pPr>
      <w:r w:rsidRPr="00A775E2">
        <w:rPr>
          <w:rStyle w:val="IntenseEmphasis"/>
        </w:rPr>
        <w:t>Narrative Description</w:t>
      </w:r>
    </w:p>
    <w:p w:rsidR="003833A1" w:rsidRDefault="009C4FDB" w:rsidP="009C4FDB">
      <w:pPr>
        <w:pStyle w:val="ListParagraph"/>
        <w:numPr>
          <w:ilvl w:val="0"/>
          <w:numId w:val="10"/>
        </w:numPr>
        <w:rPr>
          <w:lang w:bidi="en-US"/>
        </w:rPr>
      </w:pPr>
      <w:r w:rsidRPr="009C4FDB">
        <w:rPr>
          <w:lang w:bidi="en-US"/>
        </w:rPr>
        <w:t>Influenza, seasonal, injectable, preservative free</w:t>
      </w:r>
    </w:p>
    <w:p w:rsidR="009C4FDB" w:rsidRPr="00A775E2" w:rsidRDefault="009C4FDB" w:rsidP="009C4FDB">
      <w:pPr>
        <w:pStyle w:val="ListParagraph"/>
        <w:rPr>
          <w:lang w:bidi="en-US"/>
        </w:rPr>
      </w:pPr>
    </w:p>
    <w:p w:rsidR="003833A1" w:rsidRPr="00A775E2" w:rsidRDefault="003833A1" w:rsidP="003833A1">
      <w:pPr>
        <w:rPr>
          <w:rStyle w:val="IntenseEmphasis"/>
        </w:rPr>
      </w:pPr>
      <w:r w:rsidRPr="00A775E2">
        <w:rPr>
          <w:rStyle w:val="IntenseEmphasis"/>
        </w:rPr>
        <w:t>Coded Data</w:t>
      </w: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020"/>
      </w:tblGrid>
      <w:tr w:rsidR="002877B5" w:rsidRPr="00A775E2" w:rsidTr="00D96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2877B5" w:rsidRPr="00A775E2" w:rsidRDefault="002877B5" w:rsidP="00D9626A">
            <w:pPr>
              <w:jc w:val="center"/>
            </w:pPr>
            <w:r w:rsidRPr="00A775E2">
              <w:t>Immunization</w:t>
            </w:r>
          </w:p>
        </w:tc>
      </w:tr>
      <w:tr w:rsidR="002877B5" w:rsidRPr="00A775E2" w:rsidTr="00D9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2877B5" w:rsidRPr="00A775E2" w:rsidRDefault="002877B5" w:rsidP="00D9626A">
            <w:pPr>
              <w:rPr>
                <w:b w:val="0"/>
              </w:rPr>
            </w:pPr>
            <w:r w:rsidRPr="00A775E2">
              <w:rPr>
                <w:b w:val="0"/>
              </w:rPr>
              <w:t>Visit Date</w:t>
            </w:r>
          </w:p>
        </w:tc>
        <w:tc>
          <w:tcPr>
            <w:tcW w:w="7020" w:type="dxa"/>
          </w:tcPr>
          <w:p w:rsidR="002877B5" w:rsidRPr="00A775E2" w:rsidRDefault="00655ADC" w:rsidP="00D96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09</w:t>
            </w:r>
            <w:r w:rsidR="00CF3BBA" w:rsidRPr="00A775E2">
              <w:t>/21/20</w:t>
            </w:r>
            <w:r w:rsidRPr="00A775E2">
              <w:t>12</w:t>
            </w:r>
          </w:p>
        </w:tc>
      </w:tr>
      <w:tr w:rsidR="002877B5" w:rsidRPr="00A775E2" w:rsidTr="00D96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2877B5" w:rsidRPr="00A775E2" w:rsidRDefault="002877B5" w:rsidP="00D9626A">
            <w:pPr>
              <w:rPr>
                <w:b w:val="0"/>
              </w:rPr>
            </w:pPr>
            <w:r w:rsidRPr="00A775E2">
              <w:rPr>
                <w:b w:val="0"/>
              </w:rPr>
              <w:t>Immunization Information</w:t>
            </w:r>
          </w:p>
        </w:tc>
        <w:tc>
          <w:tcPr>
            <w:tcW w:w="7020" w:type="dxa"/>
          </w:tcPr>
          <w:p w:rsidR="009B05E6" w:rsidRPr="00A775E2" w:rsidRDefault="009B05E6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140</w:t>
            </w:r>
          </w:p>
          <w:p w:rsidR="002877B5" w:rsidRPr="00A775E2" w:rsidRDefault="009B05E6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Influenza, seasonal, injectable, preservative free</w:t>
            </w:r>
          </w:p>
          <w:p w:rsidR="009B05E6" w:rsidRPr="00A775E2" w:rsidRDefault="009B05E6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Code System = Vaccines administered (2.16.840.1.113883.12.292)</w:t>
            </w:r>
          </w:p>
        </w:tc>
      </w:tr>
      <w:tr w:rsidR="009B05E6" w:rsidRPr="00A775E2" w:rsidTr="00D9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9B05E6" w:rsidRPr="00A775E2" w:rsidRDefault="009B05E6" w:rsidP="00D9626A">
            <w:pPr>
              <w:rPr>
                <w:b w:val="0"/>
              </w:rPr>
            </w:pPr>
            <w:r w:rsidRPr="00A775E2">
              <w:rPr>
                <w:b w:val="0"/>
              </w:rPr>
              <w:t>Manufacturer</w:t>
            </w:r>
          </w:p>
        </w:tc>
        <w:tc>
          <w:tcPr>
            <w:tcW w:w="7020" w:type="dxa"/>
          </w:tcPr>
          <w:p w:rsidR="009B05E6" w:rsidRPr="00A775E2" w:rsidRDefault="004A22BC" w:rsidP="00D96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Influenza Vaccine Company</w:t>
            </w:r>
          </w:p>
        </w:tc>
      </w:tr>
    </w:tbl>
    <w:p w:rsidR="003833A1" w:rsidRPr="00A775E2" w:rsidRDefault="003833A1" w:rsidP="003833A1">
      <w:pPr>
        <w:rPr>
          <w:lang w:bidi="en-US"/>
        </w:rPr>
      </w:pPr>
    </w:p>
    <w:p w:rsidR="003833A1" w:rsidRPr="00A775E2" w:rsidRDefault="003833A1" w:rsidP="003833A1">
      <w:pPr>
        <w:pStyle w:val="Heading2"/>
      </w:pPr>
      <w:r w:rsidRPr="00A775E2">
        <w:t>Instructions</w:t>
      </w:r>
    </w:p>
    <w:p w:rsidR="003833A1" w:rsidRPr="00A775E2" w:rsidRDefault="003833A1" w:rsidP="003833A1">
      <w:pPr>
        <w:rPr>
          <w:rStyle w:val="IntenseEmphasis"/>
        </w:rPr>
      </w:pPr>
      <w:r w:rsidRPr="00A775E2">
        <w:rPr>
          <w:rStyle w:val="IntenseEmphasis"/>
        </w:rPr>
        <w:t>Narrative Description</w:t>
      </w:r>
    </w:p>
    <w:p w:rsidR="003833A1" w:rsidRPr="00A775E2" w:rsidRDefault="004128B7" w:rsidP="003833A1">
      <w:pPr>
        <w:rPr>
          <w:lang w:bidi="en-US"/>
        </w:rPr>
      </w:pPr>
      <w:r w:rsidRPr="00A775E2">
        <w:rPr>
          <w:lang w:bidi="en-US"/>
        </w:rPr>
        <w:t xml:space="preserve">Patient is to schedule follow-up appointment with PCP after consultation. </w:t>
      </w:r>
    </w:p>
    <w:p w:rsidR="003833A1" w:rsidRPr="00A775E2" w:rsidRDefault="003833A1" w:rsidP="003833A1">
      <w:pPr>
        <w:pStyle w:val="Heading2"/>
      </w:pPr>
      <w:r w:rsidRPr="00A775E2">
        <w:t>Medications</w:t>
      </w:r>
    </w:p>
    <w:p w:rsidR="003833A1" w:rsidRPr="00A775E2" w:rsidRDefault="003833A1" w:rsidP="003833A1">
      <w:pPr>
        <w:rPr>
          <w:rStyle w:val="IntenseEmphasis"/>
        </w:rPr>
      </w:pPr>
      <w:r w:rsidRPr="00A775E2">
        <w:rPr>
          <w:rStyle w:val="IntenseEmphasis"/>
        </w:rPr>
        <w:t>Narrative Description</w:t>
      </w:r>
    </w:p>
    <w:p w:rsidR="009C4FDB" w:rsidRDefault="009C4FDB" w:rsidP="009C4FDB">
      <w:pPr>
        <w:pStyle w:val="ListParagraph"/>
        <w:numPr>
          <w:ilvl w:val="0"/>
          <w:numId w:val="8"/>
        </w:numPr>
        <w:rPr>
          <w:lang w:bidi="en-US"/>
        </w:rPr>
      </w:pPr>
      <w:r>
        <w:rPr>
          <w:lang w:bidi="en-US"/>
        </w:rPr>
        <w:t>Lisinopril - 20mg by mouth once daily</w:t>
      </w:r>
    </w:p>
    <w:p w:rsidR="009C4FDB" w:rsidRDefault="009C4FDB" w:rsidP="009C4FDB">
      <w:pPr>
        <w:pStyle w:val="ListParagraph"/>
        <w:numPr>
          <w:ilvl w:val="0"/>
          <w:numId w:val="8"/>
        </w:numPr>
        <w:rPr>
          <w:lang w:bidi="en-US"/>
        </w:rPr>
      </w:pPr>
      <w:r>
        <w:rPr>
          <w:lang w:bidi="en-US"/>
        </w:rPr>
        <w:t>Lasix - 40mg by mouth once daily</w:t>
      </w:r>
    </w:p>
    <w:p w:rsidR="009C4FDB" w:rsidRDefault="009C4FDB" w:rsidP="009C4FDB">
      <w:pPr>
        <w:pStyle w:val="ListParagraph"/>
        <w:numPr>
          <w:ilvl w:val="0"/>
          <w:numId w:val="8"/>
        </w:numPr>
        <w:rPr>
          <w:lang w:bidi="en-US"/>
        </w:rPr>
      </w:pPr>
      <w:r>
        <w:rPr>
          <w:lang w:bidi="en-US"/>
        </w:rPr>
        <w:t xml:space="preserve">K-Dur - 10mEq/L by mouth once daily                  </w:t>
      </w:r>
    </w:p>
    <w:p w:rsidR="009C4FDB" w:rsidRDefault="009C4FDB" w:rsidP="009C4FDB">
      <w:pPr>
        <w:pStyle w:val="ListParagraph"/>
        <w:numPr>
          <w:ilvl w:val="0"/>
          <w:numId w:val="8"/>
        </w:numPr>
        <w:rPr>
          <w:lang w:bidi="en-US"/>
        </w:rPr>
      </w:pPr>
      <w:r>
        <w:rPr>
          <w:lang w:bidi="en-US"/>
        </w:rPr>
        <w:t>Norvasc - 10mg by mouth once daily</w:t>
      </w:r>
    </w:p>
    <w:p w:rsidR="009C4FDB" w:rsidRDefault="009C4FDB" w:rsidP="009C4FDB">
      <w:pPr>
        <w:pStyle w:val="ListParagraph"/>
        <w:numPr>
          <w:ilvl w:val="0"/>
          <w:numId w:val="8"/>
        </w:numPr>
        <w:rPr>
          <w:lang w:bidi="en-US"/>
        </w:rPr>
      </w:pPr>
      <w:r>
        <w:rPr>
          <w:lang w:bidi="en-US"/>
        </w:rPr>
        <w:t>Zocor - 40mg by mouth once daily before bed</w:t>
      </w:r>
    </w:p>
    <w:p w:rsidR="009C4FDB" w:rsidRDefault="009C4FDB" w:rsidP="009C4FDB">
      <w:pPr>
        <w:pStyle w:val="ListParagraph"/>
        <w:numPr>
          <w:ilvl w:val="0"/>
          <w:numId w:val="8"/>
        </w:numPr>
        <w:rPr>
          <w:lang w:bidi="en-US"/>
        </w:rPr>
      </w:pPr>
      <w:r>
        <w:rPr>
          <w:lang w:bidi="en-US"/>
        </w:rPr>
        <w:t>Lantus - 36 units once daily before bed</w:t>
      </w:r>
    </w:p>
    <w:p w:rsidR="009C4FDB" w:rsidRDefault="009C4FDB" w:rsidP="009C4FDB">
      <w:pPr>
        <w:pStyle w:val="ListParagraph"/>
        <w:numPr>
          <w:ilvl w:val="0"/>
          <w:numId w:val="8"/>
        </w:numPr>
        <w:rPr>
          <w:lang w:bidi="en-US"/>
        </w:rPr>
      </w:pPr>
      <w:r>
        <w:rPr>
          <w:lang w:bidi="en-US"/>
        </w:rPr>
        <w:t>gliburide - 2.5mg by mouth once daily</w:t>
      </w:r>
    </w:p>
    <w:p w:rsidR="009C4FDB" w:rsidRDefault="009C4FDB" w:rsidP="009C4FDB">
      <w:pPr>
        <w:pStyle w:val="ListParagraph"/>
        <w:numPr>
          <w:ilvl w:val="0"/>
          <w:numId w:val="8"/>
        </w:numPr>
        <w:rPr>
          <w:lang w:bidi="en-US"/>
        </w:rPr>
      </w:pPr>
      <w:r>
        <w:rPr>
          <w:lang w:bidi="en-US"/>
        </w:rPr>
        <w:t>synthroid - 0.1mg by mouth once daily</w:t>
      </w:r>
    </w:p>
    <w:p w:rsidR="009C4FDB" w:rsidRDefault="009C4FDB" w:rsidP="009C4FDB">
      <w:pPr>
        <w:pStyle w:val="ListParagraph"/>
        <w:numPr>
          <w:ilvl w:val="0"/>
          <w:numId w:val="8"/>
        </w:numPr>
        <w:rPr>
          <w:lang w:bidi="en-US"/>
        </w:rPr>
      </w:pPr>
      <w:r>
        <w:rPr>
          <w:lang w:bidi="en-US"/>
        </w:rPr>
        <w:lastRenderedPageBreak/>
        <w:t xml:space="preserve">Aleve - 220mg by mouth twice daily                    </w:t>
      </w:r>
    </w:p>
    <w:p w:rsidR="009C4FDB" w:rsidRDefault="009C4FDB" w:rsidP="009C4FDB">
      <w:pPr>
        <w:pStyle w:val="ListParagraph"/>
        <w:numPr>
          <w:ilvl w:val="0"/>
          <w:numId w:val="8"/>
        </w:numPr>
        <w:rPr>
          <w:lang w:bidi="en-US"/>
        </w:rPr>
      </w:pPr>
      <w:r>
        <w:rPr>
          <w:lang w:bidi="en-US"/>
        </w:rPr>
        <w:t>Ultram - 50mg by mouth four times daily as needed for joint pain</w:t>
      </w:r>
    </w:p>
    <w:p w:rsidR="009C4FDB" w:rsidRDefault="009C4FDB" w:rsidP="009C4FDB">
      <w:pPr>
        <w:pStyle w:val="ListParagraph"/>
        <w:numPr>
          <w:ilvl w:val="0"/>
          <w:numId w:val="8"/>
        </w:numPr>
        <w:rPr>
          <w:lang w:bidi="en-US"/>
        </w:rPr>
      </w:pPr>
      <w:r>
        <w:rPr>
          <w:lang w:bidi="en-US"/>
        </w:rPr>
        <w:t>Aspirin - 81mg by mouth once daily</w:t>
      </w:r>
    </w:p>
    <w:p w:rsidR="009C4FDB" w:rsidRDefault="009C4FDB" w:rsidP="009C4FDB">
      <w:pPr>
        <w:pStyle w:val="ListParagraph"/>
        <w:numPr>
          <w:ilvl w:val="0"/>
          <w:numId w:val="8"/>
        </w:numPr>
        <w:rPr>
          <w:lang w:bidi="en-US"/>
        </w:rPr>
      </w:pPr>
      <w:r>
        <w:rPr>
          <w:lang w:bidi="en-US"/>
        </w:rPr>
        <w:t>Lopressor - 50mg by mouth twice daily</w:t>
      </w:r>
    </w:p>
    <w:p w:rsidR="009C4FDB" w:rsidRDefault="009C4FDB" w:rsidP="009C4FDB">
      <w:pPr>
        <w:pStyle w:val="ListParagraph"/>
        <w:numPr>
          <w:ilvl w:val="0"/>
          <w:numId w:val="8"/>
        </w:numPr>
        <w:rPr>
          <w:lang w:bidi="en-US"/>
        </w:rPr>
      </w:pPr>
      <w:r>
        <w:rPr>
          <w:lang w:bidi="en-US"/>
        </w:rPr>
        <w:t>Flomax - 0.4mg by mouth once daily</w:t>
      </w:r>
    </w:p>
    <w:p w:rsidR="009C4FDB" w:rsidRDefault="009C4FDB" w:rsidP="009C4FDB">
      <w:pPr>
        <w:pStyle w:val="ListParagraph"/>
        <w:numPr>
          <w:ilvl w:val="0"/>
          <w:numId w:val="8"/>
        </w:numPr>
        <w:rPr>
          <w:lang w:bidi="en-US"/>
        </w:rPr>
      </w:pPr>
      <w:r>
        <w:rPr>
          <w:lang w:bidi="en-US"/>
        </w:rPr>
        <w:t>Proscar - 5mg by mouth once daily</w:t>
      </w:r>
    </w:p>
    <w:p w:rsidR="009C4FDB" w:rsidRDefault="009C4FDB" w:rsidP="009C4FDB">
      <w:pPr>
        <w:pStyle w:val="ListParagraph"/>
        <w:numPr>
          <w:ilvl w:val="0"/>
          <w:numId w:val="8"/>
        </w:numPr>
        <w:rPr>
          <w:lang w:bidi="en-US"/>
        </w:rPr>
      </w:pPr>
      <w:r>
        <w:rPr>
          <w:lang w:bidi="en-US"/>
        </w:rPr>
        <w:t>Neurontin - 300mg by mouth three times daily</w:t>
      </w:r>
    </w:p>
    <w:p w:rsidR="009C4FDB" w:rsidRDefault="009C4FDB" w:rsidP="009C4FDB">
      <w:pPr>
        <w:pStyle w:val="ListParagraph"/>
        <w:numPr>
          <w:ilvl w:val="0"/>
          <w:numId w:val="8"/>
        </w:numPr>
        <w:rPr>
          <w:lang w:bidi="en-US"/>
        </w:rPr>
      </w:pPr>
      <w:r>
        <w:rPr>
          <w:lang w:bidi="en-US"/>
        </w:rPr>
        <w:t>Ativan - 1mg by mouth three times daily as needed for irritability</w:t>
      </w:r>
    </w:p>
    <w:p w:rsidR="009C4FDB" w:rsidRDefault="009C4FDB" w:rsidP="009C4FDB">
      <w:pPr>
        <w:pStyle w:val="ListParagraph"/>
        <w:numPr>
          <w:ilvl w:val="0"/>
          <w:numId w:val="8"/>
        </w:numPr>
        <w:rPr>
          <w:lang w:bidi="en-US"/>
        </w:rPr>
      </w:pPr>
      <w:r>
        <w:rPr>
          <w:lang w:bidi="en-US"/>
        </w:rPr>
        <w:t>miodarone - 200mg by mouth two times daily</w:t>
      </w:r>
    </w:p>
    <w:p w:rsidR="009C4FDB" w:rsidRDefault="009C4FDB" w:rsidP="009C4FDB">
      <w:pPr>
        <w:pStyle w:val="ListParagraph"/>
        <w:numPr>
          <w:ilvl w:val="0"/>
          <w:numId w:val="8"/>
        </w:numPr>
        <w:rPr>
          <w:lang w:bidi="en-US"/>
        </w:rPr>
      </w:pPr>
      <w:r>
        <w:rPr>
          <w:lang w:bidi="en-US"/>
        </w:rPr>
        <w:t>Coumadin - 5mg by mouth every other day starting 11/1/2012</w:t>
      </w:r>
    </w:p>
    <w:p w:rsidR="009C4FDB" w:rsidRDefault="009C4FDB" w:rsidP="009C4FDB">
      <w:pPr>
        <w:pStyle w:val="ListParagraph"/>
        <w:numPr>
          <w:ilvl w:val="0"/>
          <w:numId w:val="8"/>
        </w:numPr>
        <w:rPr>
          <w:lang w:bidi="en-US"/>
        </w:rPr>
      </w:pPr>
      <w:r>
        <w:rPr>
          <w:lang w:bidi="en-US"/>
        </w:rPr>
        <w:t>Coumadin - 2.5mg by mouth every other day starting 11/2/2012</w:t>
      </w:r>
    </w:p>
    <w:p w:rsidR="00927521" w:rsidRDefault="009C4FDB" w:rsidP="009C4FDB">
      <w:pPr>
        <w:pStyle w:val="ListParagraph"/>
        <w:numPr>
          <w:ilvl w:val="0"/>
          <w:numId w:val="8"/>
        </w:numPr>
        <w:rPr>
          <w:lang w:bidi="en-US"/>
        </w:rPr>
      </w:pPr>
      <w:r>
        <w:rPr>
          <w:lang w:bidi="en-US"/>
        </w:rPr>
        <w:t>Ambien - 5mg by mouth once daily before bed</w:t>
      </w:r>
    </w:p>
    <w:p w:rsidR="009C4FDB" w:rsidRPr="00A775E2" w:rsidRDefault="009C4FDB" w:rsidP="009C4FDB">
      <w:pPr>
        <w:rPr>
          <w:rStyle w:val="IntenseEmphasis"/>
          <w:b w:val="0"/>
          <w:bCs w:val="0"/>
          <w:i w:val="0"/>
          <w:iCs w:val="0"/>
          <w:color w:val="auto"/>
          <w:lang w:bidi="en-US"/>
        </w:rPr>
      </w:pPr>
    </w:p>
    <w:p w:rsidR="003833A1" w:rsidRPr="00A775E2" w:rsidRDefault="003833A1" w:rsidP="003833A1">
      <w:pPr>
        <w:rPr>
          <w:rStyle w:val="IntenseEmphasis"/>
        </w:rPr>
      </w:pPr>
      <w:r w:rsidRPr="00A775E2">
        <w:rPr>
          <w:rStyle w:val="IntenseEmphasis"/>
        </w:rPr>
        <w:t>Coded Data</w:t>
      </w: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020"/>
      </w:tblGrid>
      <w:tr w:rsidR="002877B5" w:rsidRPr="00A775E2" w:rsidTr="00D96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2877B5" w:rsidRPr="00A775E2" w:rsidRDefault="004A22BC" w:rsidP="00D9626A">
            <w:pPr>
              <w:jc w:val="center"/>
            </w:pPr>
            <w:r w:rsidRPr="00A775E2">
              <w:t>Medication List</w:t>
            </w:r>
          </w:p>
        </w:tc>
      </w:tr>
      <w:tr w:rsidR="002877B5" w:rsidRPr="00A775E2" w:rsidTr="00D9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2877B5" w:rsidRPr="00A775E2" w:rsidRDefault="002877B5" w:rsidP="00D9626A">
            <w:pPr>
              <w:rPr>
                <w:b w:val="0"/>
              </w:rPr>
            </w:pPr>
            <w:r w:rsidRPr="00A775E2">
              <w:rPr>
                <w:b w:val="0"/>
              </w:rPr>
              <w:t>Medication Information</w:t>
            </w:r>
          </w:p>
        </w:tc>
        <w:tc>
          <w:tcPr>
            <w:tcW w:w="7020" w:type="dxa"/>
          </w:tcPr>
          <w:p w:rsidR="002877B5" w:rsidRPr="00A775E2" w:rsidRDefault="004A22BC" w:rsidP="00D96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314077</w:t>
            </w:r>
            <w:r w:rsidR="002877B5" w:rsidRPr="00A775E2">
              <w:br/>
            </w:r>
            <w:r w:rsidRPr="00A775E2">
              <w:t>Lisinopril 20 MG Oral Tablet</w:t>
            </w:r>
          </w:p>
          <w:p w:rsidR="002877B5" w:rsidRPr="00A775E2" w:rsidRDefault="002877B5" w:rsidP="00D96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Code System = RxNorm (2.16.840.1.113883.6.88)</w:t>
            </w:r>
          </w:p>
        </w:tc>
      </w:tr>
      <w:tr w:rsidR="004A22BC" w:rsidRPr="00A775E2" w:rsidTr="00D96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4A22BC" w:rsidRPr="00A775E2" w:rsidRDefault="004A22BC" w:rsidP="00A27579">
            <w:pPr>
              <w:rPr>
                <w:b w:val="0"/>
              </w:rPr>
            </w:pPr>
            <w:r w:rsidRPr="00A775E2">
              <w:rPr>
                <w:b w:val="0"/>
              </w:rPr>
              <w:t>Medication Information</w:t>
            </w:r>
          </w:p>
        </w:tc>
        <w:tc>
          <w:tcPr>
            <w:tcW w:w="7020" w:type="dxa"/>
          </w:tcPr>
          <w:p w:rsidR="004A22BC" w:rsidRPr="00A775E2" w:rsidRDefault="004A22BC" w:rsidP="00A27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313988</w:t>
            </w:r>
            <w:r w:rsidRPr="00A775E2">
              <w:br/>
              <w:t>Furosemide 40 MG Oral Tablet</w:t>
            </w:r>
          </w:p>
          <w:p w:rsidR="004A22BC" w:rsidRPr="00A775E2" w:rsidRDefault="004A22BC" w:rsidP="00A27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Code System = RxNorm (2.16.840.1.113883.6.88)</w:t>
            </w:r>
          </w:p>
        </w:tc>
      </w:tr>
      <w:tr w:rsidR="004A22BC" w:rsidRPr="00A775E2" w:rsidTr="00D9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4A22BC" w:rsidRPr="00A775E2" w:rsidRDefault="004A22BC" w:rsidP="00A27579">
            <w:pPr>
              <w:rPr>
                <w:b w:val="0"/>
              </w:rPr>
            </w:pPr>
            <w:r w:rsidRPr="00A775E2">
              <w:rPr>
                <w:b w:val="0"/>
              </w:rPr>
              <w:t>Medication Information</w:t>
            </w:r>
          </w:p>
        </w:tc>
        <w:tc>
          <w:tcPr>
            <w:tcW w:w="7020" w:type="dxa"/>
          </w:tcPr>
          <w:p w:rsidR="004A22BC" w:rsidRPr="00A775E2" w:rsidRDefault="004A22BC" w:rsidP="00A2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706459</w:t>
            </w:r>
            <w:r w:rsidRPr="00A775E2">
              <w:br/>
              <w:t>K-Dur 10 MEQ Extended Release Tablet</w:t>
            </w:r>
          </w:p>
          <w:p w:rsidR="004A22BC" w:rsidRPr="00A775E2" w:rsidRDefault="004A22BC" w:rsidP="00A2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Code System = RxNorm (2.16.840.1.113883.6.88)</w:t>
            </w:r>
          </w:p>
        </w:tc>
      </w:tr>
      <w:tr w:rsidR="00927521" w:rsidRPr="00A775E2" w:rsidTr="00D96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927521" w:rsidRPr="00A775E2" w:rsidRDefault="00927521" w:rsidP="00A27579">
            <w:pPr>
              <w:rPr>
                <w:b w:val="0"/>
              </w:rPr>
            </w:pPr>
            <w:r w:rsidRPr="00A775E2">
              <w:rPr>
                <w:b w:val="0"/>
              </w:rPr>
              <w:t>Medication Information</w:t>
            </w:r>
          </w:p>
        </w:tc>
        <w:tc>
          <w:tcPr>
            <w:tcW w:w="7020" w:type="dxa"/>
          </w:tcPr>
          <w:p w:rsidR="00927521" w:rsidRPr="00A775E2" w:rsidRDefault="00927521" w:rsidP="00A27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308135</w:t>
            </w:r>
            <w:r w:rsidRPr="00A775E2">
              <w:br/>
              <w:t>amLODIPine 10 MG Oral Tablet</w:t>
            </w:r>
          </w:p>
          <w:p w:rsidR="00927521" w:rsidRPr="00A775E2" w:rsidRDefault="00927521" w:rsidP="00A27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Code System = RxNorm (2.16.840.1.113883.6.88)</w:t>
            </w:r>
          </w:p>
        </w:tc>
      </w:tr>
      <w:tr w:rsidR="00927521" w:rsidRPr="00A775E2" w:rsidTr="00D9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927521" w:rsidRPr="00A775E2" w:rsidRDefault="00927521" w:rsidP="00A27579">
            <w:pPr>
              <w:rPr>
                <w:b w:val="0"/>
              </w:rPr>
            </w:pPr>
            <w:r w:rsidRPr="00A775E2">
              <w:rPr>
                <w:b w:val="0"/>
              </w:rPr>
              <w:t>Medication Information</w:t>
            </w:r>
          </w:p>
        </w:tc>
        <w:tc>
          <w:tcPr>
            <w:tcW w:w="7020" w:type="dxa"/>
          </w:tcPr>
          <w:p w:rsidR="00927521" w:rsidRPr="00A775E2" w:rsidRDefault="00927521" w:rsidP="00A2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198211</w:t>
            </w:r>
            <w:r w:rsidRPr="00A775E2">
              <w:br/>
              <w:t>Simvastatin 40 MG Oral Tablet</w:t>
            </w:r>
          </w:p>
          <w:p w:rsidR="00927521" w:rsidRPr="00A775E2" w:rsidRDefault="00927521" w:rsidP="00A2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Code System = RxNorm (2.16.840.1.113883.6.88)</w:t>
            </w:r>
          </w:p>
        </w:tc>
      </w:tr>
      <w:tr w:rsidR="00927521" w:rsidRPr="00A775E2" w:rsidTr="00D96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927521" w:rsidRPr="00A775E2" w:rsidRDefault="00927521" w:rsidP="00A27579">
            <w:pPr>
              <w:rPr>
                <w:b w:val="0"/>
              </w:rPr>
            </w:pPr>
            <w:r w:rsidRPr="00A775E2">
              <w:rPr>
                <w:b w:val="0"/>
              </w:rPr>
              <w:t>Medication Information</w:t>
            </w:r>
          </w:p>
        </w:tc>
        <w:tc>
          <w:tcPr>
            <w:tcW w:w="7020" w:type="dxa"/>
          </w:tcPr>
          <w:p w:rsidR="00927521" w:rsidRPr="00A775E2" w:rsidRDefault="00927521" w:rsidP="00A27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311041</w:t>
            </w:r>
            <w:r w:rsidRPr="00A775E2">
              <w:br/>
              <w:t>Insulin Glargine 100 UNT/ML Injectable Solution</w:t>
            </w:r>
          </w:p>
          <w:p w:rsidR="00927521" w:rsidRPr="00A775E2" w:rsidRDefault="00927521" w:rsidP="00A27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Code System = RxNorm (2.16.840.1.113883.6.88)</w:t>
            </w:r>
          </w:p>
        </w:tc>
      </w:tr>
      <w:tr w:rsidR="00927521" w:rsidRPr="00A775E2" w:rsidTr="00D9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927521" w:rsidRPr="00A775E2" w:rsidRDefault="00927521" w:rsidP="00A27579">
            <w:pPr>
              <w:rPr>
                <w:b w:val="0"/>
              </w:rPr>
            </w:pPr>
            <w:r w:rsidRPr="00A775E2">
              <w:rPr>
                <w:b w:val="0"/>
              </w:rPr>
              <w:lastRenderedPageBreak/>
              <w:t>Medication Information</w:t>
            </w:r>
          </w:p>
        </w:tc>
        <w:tc>
          <w:tcPr>
            <w:tcW w:w="7020" w:type="dxa"/>
          </w:tcPr>
          <w:p w:rsidR="00927521" w:rsidRPr="00A775E2" w:rsidRDefault="00927521" w:rsidP="00A2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861748</w:t>
            </w:r>
            <w:r w:rsidRPr="00A775E2">
              <w:br/>
              <w:t>glyBURIDE 2.5 MG / metFORMIN hydrochloride 500 MG Oral Tablet</w:t>
            </w:r>
          </w:p>
          <w:p w:rsidR="00927521" w:rsidRPr="00A775E2" w:rsidRDefault="00927521" w:rsidP="00A2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Code System = RxNorm (2.16.840.1.113883.6.88)</w:t>
            </w:r>
          </w:p>
        </w:tc>
      </w:tr>
      <w:tr w:rsidR="00927521" w:rsidRPr="00A775E2" w:rsidTr="00D96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927521" w:rsidRPr="00A775E2" w:rsidRDefault="00927521" w:rsidP="00A27579">
            <w:pPr>
              <w:rPr>
                <w:b w:val="0"/>
              </w:rPr>
            </w:pPr>
            <w:r w:rsidRPr="00A775E2">
              <w:rPr>
                <w:b w:val="0"/>
              </w:rPr>
              <w:t>Medication Information</w:t>
            </w:r>
          </w:p>
        </w:tc>
        <w:tc>
          <w:tcPr>
            <w:tcW w:w="7020" w:type="dxa"/>
          </w:tcPr>
          <w:p w:rsidR="00927521" w:rsidRPr="00A775E2" w:rsidRDefault="00927521" w:rsidP="00A27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892246</w:t>
            </w:r>
            <w:r w:rsidRPr="00A775E2">
              <w:br/>
              <w:t>Levothyroxine Sodium 0.1 MG Oral Tablet</w:t>
            </w:r>
          </w:p>
          <w:p w:rsidR="00927521" w:rsidRPr="00A775E2" w:rsidRDefault="00927521" w:rsidP="00A27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Code System = RxNorm (2.16.840.1.113883.6.88)</w:t>
            </w:r>
          </w:p>
        </w:tc>
      </w:tr>
      <w:tr w:rsidR="00927521" w:rsidRPr="00A775E2" w:rsidTr="00D9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927521" w:rsidRPr="00A775E2" w:rsidRDefault="00927521" w:rsidP="00A27579">
            <w:pPr>
              <w:rPr>
                <w:b w:val="0"/>
              </w:rPr>
            </w:pPr>
            <w:r w:rsidRPr="00A775E2">
              <w:rPr>
                <w:b w:val="0"/>
              </w:rPr>
              <w:t>Medication Information</w:t>
            </w:r>
          </w:p>
        </w:tc>
        <w:tc>
          <w:tcPr>
            <w:tcW w:w="7020" w:type="dxa"/>
          </w:tcPr>
          <w:p w:rsidR="00927521" w:rsidRPr="00A775E2" w:rsidRDefault="00927521" w:rsidP="00A2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1112231</w:t>
            </w:r>
            <w:r w:rsidRPr="00A775E2">
              <w:br/>
              <w:t>Naproxen sodium 220 MG Oral Capsule</w:t>
            </w:r>
          </w:p>
          <w:p w:rsidR="00927521" w:rsidRPr="00A775E2" w:rsidRDefault="00927521" w:rsidP="00A2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Code System = RxNorm (2.16.840.1.113883.6.88)</w:t>
            </w:r>
          </w:p>
        </w:tc>
      </w:tr>
      <w:tr w:rsidR="00927521" w:rsidRPr="00A775E2" w:rsidTr="00D96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927521" w:rsidRPr="00A775E2" w:rsidRDefault="00927521" w:rsidP="00A27579">
            <w:pPr>
              <w:rPr>
                <w:b w:val="0"/>
              </w:rPr>
            </w:pPr>
            <w:r w:rsidRPr="00A775E2">
              <w:rPr>
                <w:b w:val="0"/>
              </w:rPr>
              <w:t>Medication Information</w:t>
            </w:r>
          </w:p>
        </w:tc>
        <w:tc>
          <w:tcPr>
            <w:tcW w:w="7020" w:type="dxa"/>
          </w:tcPr>
          <w:p w:rsidR="00927521" w:rsidRPr="00A775E2" w:rsidRDefault="00927521" w:rsidP="00A27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835603</w:t>
            </w:r>
            <w:r w:rsidRPr="00A775E2">
              <w:br/>
              <w:t>traMADol hydrochloride 50 MG Oral Tablet</w:t>
            </w:r>
          </w:p>
          <w:p w:rsidR="00927521" w:rsidRPr="00A775E2" w:rsidRDefault="00927521" w:rsidP="00A27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Code System = RxNorm (2.16.840.1.113883.6.88)</w:t>
            </w:r>
          </w:p>
        </w:tc>
      </w:tr>
      <w:tr w:rsidR="00927521" w:rsidRPr="00A775E2" w:rsidTr="00D9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927521" w:rsidRPr="00A775E2" w:rsidRDefault="00927521" w:rsidP="00A27579">
            <w:pPr>
              <w:rPr>
                <w:b w:val="0"/>
              </w:rPr>
            </w:pPr>
            <w:r w:rsidRPr="00A775E2">
              <w:rPr>
                <w:b w:val="0"/>
              </w:rPr>
              <w:t>Medication Information</w:t>
            </w:r>
          </w:p>
        </w:tc>
        <w:tc>
          <w:tcPr>
            <w:tcW w:w="7020" w:type="dxa"/>
          </w:tcPr>
          <w:p w:rsidR="00927521" w:rsidRPr="00A775E2" w:rsidRDefault="00927521" w:rsidP="00A2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308416</w:t>
            </w:r>
            <w:r w:rsidRPr="00A775E2">
              <w:br/>
              <w:t>Aspirin 81 MG Enteric Coated Tablet</w:t>
            </w:r>
          </w:p>
          <w:p w:rsidR="00927521" w:rsidRPr="00A775E2" w:rsidRDefault="00927521" w:rsidP="00A2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Code System = RxNorm (2.16.840.1.113883.6.88)</w:t>
            </w:r>
          </w:p>
        </w:tc>
      </w:tr>
      <w:tr w:rsidR="00927521" w:rsidRPr="00A775E2" w:rsidTr="00D96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927521" w:rsidRPr="00A775E2" w:rsidRDefault="00927521" w:rsidP="00A27579">
            <w:pPr>
              <w:rPr>
                <w:b w:val="0"/>
              </w:rPr>
            </w:pPr>
            <w:r w:rsidRPr="00A775E2">
              <w:rPr>
                <w:b w:val="0"/>
              </w:rPr>
              <w:t>Medication Information</w:t>
            </w:r>
          </w:p>
        </w:tc>
        <w:tc>
          <w:tcPr>
            <w:tcW w:w="7020" w:type="dxa"/>
          </w:tcPr>
          <w:p w:rsidR="00927521" w:rsidRPr="00A775E2" w:rsidRDefault="00927521" w:rsidP="00A27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866514</w:t>
            </w:r>
            <w:r w:rsidRPr="00A775E2">
              <w:br/>
              <w:t>Metoprolol Tartrate 50 MG Oral Tablet</w:t>
            </w:r>
          </w:p>
          <w:p w:rsidR="00927521" w:rsidRPr="00A775E2" w:rsidRDefault="00927521" w:rsidP="00A27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Code System = RxNorm (2.16.840.1.113883.6.88)</w:t>
            </w:r>
          </w:p>
        </w:tc>
      </w:tr>
      <w:tr w:rsidR="00927521" w:rsidRPr="00A775E2" w:rsidTr="00D9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927521" w:rsidRPr="00A775E2" w:rsidRDefault="00927521" w:rsidP="00A27579">
            <w:pPr>
              <w:rPr>
                <w:b w:val="0"/>
              </w:rPr>
            </w:pPr>
            <w:r w:rsidRPr="00A775E2">
              <w:rPr>
                <w:b w:val="0"/>
              </w:rPr>
              <w:t>Medication Information</w:t>
            </w:r>
          </w:p>
        </w:tc>
        <w:tc>
          <w:tcPr>
            <w:tcW w:w="7020" w:type="dxa"/>
          </w:tcPr>
          <w:p w:rsidR="00927521" w:rsidRPr="00A775E2" w:rsidRDefault="00927521" w:rsidP="00A2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863671</w:t>
            </w:r>
            <w:r w:rsidRPr="00A775E2">
              <w:br/>
              <w:t>Flomax 0.4 MG Oral Capsule</w:t>
            </w:r>
          </w:p>
          <w:p w:rsidR="00927521" w:rsidRPr="00A775E2" w:rsidRDefault="00927521" w:rsidP="00A2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Code System = RxNorm (2.16.840.1.113883.6.88)</w:t>
            </w:r>
          </w:p>
        </w:tc>
      </w:tr>
      <w:tr w:rsidR="00927521" w:rsidRPr="00A775E2" w:rsidTr="00D96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927521" w:rsidRPr="00A775E2" w:rsidRDefault="00927521" w:rsidP="00A27579">
            <w:pPr>
              <w:rPr>
                <w:b w:val="0"/>
              </w:rPr>
            </w:pPr>
            <w:r w:rsidRPr="00A775E2">
              <w:rPr>
                <w:b w:val="0"/>
              </w:rPr>
              <w:t>Medication Information</w:t>
            </w:r>
          </w:p>
        </w:tc>
        <w:tc>
          <w:tcPr>
            <w:tcW w:w="7020" w:type="dxa"/>
          </w:tcPr>
          <w:p w:rsidR="00927521" w:rsidRPr="00A775E2" w:rsidRDefault="00927521" w:rsidP="00A27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201961</w:t>
            </w:r>
            <w:r w:rsidRPr="00A775E2">
              <w:br/>
              <w:t>Proscar 5 MG Oral Tablet</w:t>
            </w:r>
          </w:p>
          <w:p w:rsidR="00927521" w:rsidRPr="00A775E2" w:rsidRDefault="00927521" w:rsidP="00A27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Code System = RxNorm (2.16.840.1.113883.6.88)</w:t>
            </w:r>
          </w:p>
        </w:tc>
      </w:tr>
      <w:tr w:rsidR="00927521" w:rsidRPr="00A775E2" w:rsidTr="00D9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927521" w:rsidRPr="00A775E2" w:rsidRDefault="00927521" w:rsidP="00A27579">
            <w:pPr>
              <w:rPr>
                <w:b w:val="0"/>
              </w:rPr>
            </w:pPr>
            <w:r w:rsidRPr="00A775E2">
              <w:rPr>
                <w:b w:val="0"/>
              </w:rPr>
              <w:t>Medication Information</w:t>
            </w:r>
          </w:p>
        </w:tc>
        <w:tc>
          <w:tcPr>
            <w:tcW w:w="7020" w:type="dxa"/>
          </w:tcPr>
          <w:p w:rsidR="00927521" w:rsidRPr="00A775E2" w:rsidRDefault="00927521" w:rsidP="00A2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105029</w:t>
            </w:r>
            <w:r w:rsidRPr="00A775E2">
              <w:br/>
              <w:t>Neurontin 300 MG Oral Capsule</w:t>
            </w:r>
          </w:p>
          <w:p w:rsidR="00927521" w:rsidRPr="00A775E2" w:rsidRDefault="00927521" w:rsidP="00A2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Code System = RxNorm (2.16.840.1.113883.6.88)</w:t>
            </w:r>
          </w:p>
        </w:tc>
      </w:tr>
      <w:tr w:rsidR="00927521" w:rsidRPr="00A775E2" w:rsidTr="00D96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927521" w:rsidRPr="00A775E2" w:rsidRDefault="00927521" w:rsidP="00A27579">
            <w:pPr>
              <w:rPr>
                <w:b w:val="0"/>
              </w:rPr>
            </w:pPr>
            <w:r w:rsidRPr="00A775E2">
              <w:rPr>
                <w:b w:val="0"/>
              </w:rPr>
              <w:t>Medication Information</w:t>
            </w:r>
          </w:p>
        </w:tc>
        <w:tc>
          <w:tcPr>
            <w:tcW w:w="7020" w:type="dxa"/>
          </w:tcPr>
          <w:p w:rsidR="00927521" w:rsidRPr="00A775E2" w:rsidRDefault="007979AA" w:rsidP="00A27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197900</w:t>
            </w:r>
            <w:r w:rsidR="00927521" w:rsidRPr="00A775E2">
              <w:br/>
            </w:r>
            <w:r w:rsidRPr="00A775E2">
              <w:t>LORazepam 0.5 MG Oral Tablet</w:t>
            </w:r>
          </w:p>
          <w:p w:rsidR="00927521" w:rsidRPr="00A775E2" w:rsidRDefault="00927521" w:rsidP="00A27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Code System = RxNorm (2.16.840.1.113883.6.88)</w:t>
            </w:r>
          </w:p>
        </w:tc>
      </w:tr>
      <w:tr w:rsidR="00927521" w:rsidRPr="00A775E2" w:rsidTr="00D9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927521" w:rsidRPr="00A775E2" w:rsidRDefault="00927521" w:rsidP="00A27579">
            <w:pPr>
              <w:rPr>
                <w:b w:val="0"/>
              </w:rPr>
            </w:pPr>
            <w:r w:rsidRPr="00A775E2">
              <w:rPr>
                <w:b w:val="0"/>
              </w:rPr>
              <w:t>Medication Information</w:t>
            </w:r>
          </w:p>
        </w:tc>
        <w:tc>
          <w:tcPr>
            <w:tcW w:w="7020" w:type="dxa"/>
          </w:tcPr>
          <w:p w:rsidR="00927521" w:rsidRPr="00A775E2" w:rsidRDefault="007979AA" w:rsidP="00A2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833530</w:t>
            </w:r>
            <w:r w:rsidR="00927521" w:rsidRPr="00A775E2">
              <w:br/>
            </w:r>
            <w:r w:rsidRPr="00A775E2">
              <w:t>Cordarone 200 MG Oral Tablet</w:t>
            </w:r>
          </w:p>
          <w:p w:rsidR="00927521" w:rsidRPr="00A775E2" w:rsidRDefault="00927521" w:rsidP="00A2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Code System = RxNorm (2.16.840.1.113883.6.88)</w:t>
            </w:r>
          </w:p>
        </w:tc>
      </w:tr>
      <w:tr w:rsidR="00927521" w:rsidRPr="00A775E2" w:rsidTr="00D96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927521" w:rsidRPr="00A775E2" w:rsidRDefault="00927521" w:rsidP="00A27579">
            <w:pPr>
              <w:rPr>
                <w:b w:val="0"/>
              </w:rPr>
            </w:pPr>
            <w:r w:rsidRPr="00A775E2">
              <w:rPr>
                <w:b w:val="0"/>
              </w:rPr>
              <w:lastRenderedPageBreak/>
              <w:t>Medication Information</w:t>
            </w:r>
          </w:p>
        </w:tc>
        <w:tc>
          <w:tcPr>
            <w:tcW w:w="7020" w:type="dxa"/>
          </w:tcPr>
          <w:p w:rsidR="00927521" w:rsidRPr="00A775E2" w:rsidRDefault="007979AA" w:rsidP="00A27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855332</w:t>
            </w:r>
            <w:r w:rsidR="00927521" w:rsidRPr="00A775E2">
              <w:br/>
            </w:r>
            <w:r w:rsidRPr="00A775E2">
              <w:t>Warfarin Sodium 5 MG Oral Tablet</w:t>
            </w:r>
          </w:p>
          <w:p w:rsidR="00927521" w:rsidRPr="00A775E2" w:rsidRDefault="00927521" w:rsidP="00A27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Code System = RxNorm (2.16.840.1.113883.6.88)</w:t>
            </w:r>
          </w:p>
        </w:tc>
      </w:tr>
      <w:tr w:rsidR="007979AA" w:rsidRPr="00A775E2" w:rsidTr="00D9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7979AA" w:rsidRPr="00A775E2" w:rsidRDefault="007979AA" w:rsidP="00A27579">
            <w:pPr>
              <w:rPr>
                <w:b w:val="0"/>
              </w:rPr>
            </w:pPr>
            <w:r w:rsidRPr="00A775E2">
              <w:rPr>
                <w:b w:val="0"/>
              </w:rPr>
              <w:t>Medication Information</w:t>
            </w:r>
          </w:p>
        </w:tc>
        <w:tc>
          <w:tcPr>
            <w:tcW w:w="7020" w:type="dxa"/>
          </w:tcPr>
          <w:p w:rsidR="007979AA" w:rsidRPr="00A775E2" w:rsidRDefault="007979AA" w:rsidP="00A2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855312</w:t>
            </w:r>
            <w:r w:rsidRPr="00A775E2">
              <w:br/>
              <w:t>Warfarin Sodium 2.5 MG Oral Tablet</w:t>
            </w:r>
          </w:p>
          <w:p w:rsidR="007979AA" w:rsidRPr="00A775E2" w:rsidRDefault="007979AA" w:rsidP="00A2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Code System = RxNorm (2.16.840.1.113883.6.88)</w:t>
            </w:r>
          </w:p>
        </w:tc>
      </w:tr>
      <w:tr w:rsidR="007979AA" w:rsidRPr="00A775E2" w:rsidTr="00D96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7979AA" w:rsidRPr="00A775E2" w:rsidRDefault="007979AA" w:rsidP="00A27579">
            <w:pPr>
              <w:rPr>
                <w:b w:val="0"/>
              </w:rPr>
            </w:pPr>
            <w:r w:rsidRPr="00A775E2">
              <w:rPr>
                <w:b w:val="0"/>
              </w:rPr>
              <w:t>Medication Information</w:t>
            </w:r>
          </w:p>
        </w:tc>
        <w:tc>
          <w:tcPr>
            <w:tcW w:w="7020" w:type="dxa"/>
          </w:tcPr>
          <w:p w:rsidR="007979AA" w:rsidRPr="00A775E2" w:rsidRDefault="007979AA" w:rsidP="00A27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854878</w:t>
            </w:r>
            <w:r w:rsidRPr="00A775E2">
              <w:br/>
              <w:t>Ambien 5 MG Oral Tablet</w:t>
            </w:r>
          </w:p>
          <w:p w:rsidR="007979AA" w:rsidRPr="00A775E2" w:rsidRDefault="007979AA" w:rsidP="00A27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Code System = RxNorm (2.16.840.1.113883.6.88)</w:t>
            </w:r>
          </w:p>
        </w:tc>
      </w:tr>
    </w:tbl>
    <w:p w:rsidR="00CF3BBA" w:rsidRPr="00A775E2" w:rsidRDefault="00CF3BBA" w:rsidP="00CF3BBA"/>
    <w:p w:rsidR="003833A1" w:rsidRPr="00A775E2" w:rsidRDefault="003833A1" w:rsidP="003833A1">
      <w:pPr>
        <w:pStyle w:val="Heading2"/>
      </w:pPr>
      <w:r w:rsidRPr="00A775E2">
        <w:t>Plan of Care</w:t>
      </w:r>
    </w:p>
    <w:p w:rsidR="003833A1" w:rsidRPr="00A775E2" w:rsidRDefault="003833A1" w:rsidP="003833A1">
      <w:pPr>
        <w:rPr>
          <w:rStyle w:val="IntenseEmphasis"/>
        </w:rPr>
      </w:pPr>
      <w:r w:rsidRPr="00A775E2">
        <w:rPr>
          <w:rStyle w:val="IntenseEmphasis"/>
        </w:rPr>
        <w:t>Narrative Description</w:t>
      </w:r>
    </w:p>
    <w:p w:rsidR="003833A1" w:rsidRPr="00A775E2" w:rsidRDefault="00581F17" w:rsidP="003833A1">
      <w:pPr>
        <w:rPr>
          <w:lang w:bidi="en-US"/>
        </w:rPr>
      </w:pPr>
      <w:r w:rsidRPr="00A775E2">
        <w:rPr>
          <w:lang w:bidi="en-US"/>
        </w:rPr>
        <w:t>I have discussed this request for geriatric assessment and management with the patient</w:t>
      </w:r>
      <w:ins w:id="6" w:author="Holly Miller" w:date="2012-12-17T11:53:00Z">
        <w:r w:rsidR="009C1C2E">
          <w:rPr>
            <w:lang w:bidi="en-US"/>
          </w:rPr>
          <w:t xml:space="preserve"> and his wife</w:t>
        </w:r>
      </w:ins>
      <w:r w:rsidRPr="00A775E2">
        <w:rPr>
          <w:lang w:bidi="en-US"/>
        </w:rPr>
        <w:t xml:space="preserve"> who agree</w:t>
      </w:r>
      <w:del w:id="7" w:author="Holly Miller" w:date="2012-12-17T11:53:00Z">
        <w:r w:rsidRPr="00A775E2" w:rsidDel="009C1C2E">
          <w:rPr>
            <w:lang w:bidi="en-US"/>
          </w:rPr>
          <w:delText>s</w:delText>
        </w:r>
      </w:del>
      <w:r w:rsidRPr="00A775E2">
        <w:rPr>
          <w:lang w:bidi="en-US"/>
        </w:rPr>
        <w:t xml:space="preserve"> with this plan</w:t>
      </w:r>
      <w:r w:rsidR="00C12F6B" w:rsidRPr="00A775E2">
        <w:rPr>
          <w:lang w:bidi="en-US"/>
        </w:rPr>
        <w:t>.</w:t>
      </w:r>
    </w:p>
    <w:p w:rsidR="003833A1" w:rsidRPr="00A775E2" w:rsidRDefault="003833A1" w:rsidP="003833A1">
      <w:pPr>
        <w:pStyle w:val="Heading2"/>
      </w:pPr>
      <w:r w:rsidRPr="00A775E2">
        <w:t>Problem</w:t>
      </w:r>
    </w:p>
    <w:p w:rsidR="003833A1" w:rsidRPr="00A775E2" w:rsidRDefault="003833A1" w:rsidP="003833A1">
      <w:pPr>
        <w:rPr>
          <w:rStyle w:val="IntenseEmphasis"/>
        </w:rPr>
      </w:pPr>
      <w:r w:rsidRPr="00A775E2">
        <w:rPr>
          <w:rStyle w:val="IntenseEmphasis"/>
        </w:rPr>
        <w:t>Narrative Description</w:t>
      </w:r>
    </w:p>
    <w:p w:rsidR="002B03F0" w:rsidRPr="00A775E2" w:rsidRDefault="002B03F0" w:rsidP="003833A1">
      <w:pPr>
        <w:rPr>
          <w:rStyle w:val="IntenseEmphasis"/>
        </w:rPr>
      </w:pPr>
    </w:p>
    <w:p w:rsidR="002B03F0" w:rsidRPr="00A775E2" w:rsidRDefault="002B03F0" w:rsidP="002B03F0">
      <w:pPr>
        <w:pStyle w:val="ListParagraph"/>
        <w:numPr>
          <w:ilvl w:val="0"/>
          <w:numId w:val="5"/>
        </w:numPr>
        <w:rPr>
          <w:lang w:bidi="en-US"/>
        </w:rPr>
      </w:pPr>
      <w:r w:rsidRPr="00A775E2">
        <w:rPr>
          <w:lang w:bidi="en-US"/>
        </w:rPr>
        <w:t>Hypertension</w:t>
      </w:r>
    </w:p>
    <w:p w:rsidR="002B03F0" w:rsidRPr="00A775E2" w:rsidRDefault="002B03F0" w:rsidP="002B03F0">
      <w:pPr>
        <w:pStyle w:val="ListParagraph"/>
        <w:numPr>
          <w:ilvl w:val="0"/>
          <w:numId w:val="5"/>
        </w:numPr>
        <w:rPr>
          <w:lang w:bidi="en-US"/>
        </w:rPr>
      </w:pPr>
      <w:r w:rsidRPr="00A775E2">
        <w:rPr>
          <w:lang w:bidi="en-US"/>
        </w:rPr>
        <w:t>Hyperlipidemia</w:t>
      </w:r>
    </w:p>
    <w:p w:rsidR="002B03F0" w:rsidRPr="00A775E2" w:rsidRDefault="002B03F0" w:rsidP="002B03F0">
      <w:pPr>
        <w:pStyle w:val="ListParagraph"/>
        <w:numPr>
          <w:ilvl w:val="0"/>
          <w:numId w:val="5"/>
        </w:numPr>
        <w:rPr>
          <w:lang w:bidi="en-US"/>
        </w:rPr>
      </w:pPr>
      <w:r w:rsidRPr="00A775E2">
        <w:rPr>
          <w:lang w:bidi="en-US"/>
        </w:rPr>
        <w:t>Type II Diabetes</w:t>
      </w:r>
    </w:p>
    <w:p w:rsidR="002B03F0" w:rsidRPr="00A775E2" w:rsidRDefault="002B03F0" w:rsidP="002B03F0">
      <w:pPr>
        <w:pStyle w:val="ListParagraph"/>
        <w:numPr>
          <w:ilvl w:val="0"/>
          <w:numId w:val="5"/>
        </w:numPr>
        <w:rPr>
          <w:lang w:bidi="en-US"/>
        </w:rPr>
      </w:pPr>
      <w:r w:rsidRPr="00A775E2">
        <w:rPr>
          <w:lang w:bidi="en-US"/>
        </w:rPr>
        <w:t>Chronic Kidney Disease Stage III</w:t>
      </w:r>
    </w:p>
    <w:p w:rsidR="002B03F0" w:rsidRPr="00A775E2" w:rsidRDefault="002B03F0" w:rsidP="002B03F0">
      <w:pPr>
        <w:pStyle w:val="ListParagraph"/>
        <w:numPr>
          <w:ilvl w:val="0"/>
          <w:numId w:val="5"/>
        </w:numPr>
        <w:rPr>
          <w:lang w:bidi="en-US"/>
        </w:rPr>
      </w:pPr>
      <w:r w:rsidRPr="00A775E2">
        <w:rPr>
          <w:lang w:bidi="en-US"/>
        </w:rPr>
        <w:t>Hypothyroidism</w:t>
      </w:r>
    </w:p>
    <w:p w:rsidR="002B03F0" w:rsidRPr="00A775E2" w:rsidRDefault="002B03F0" w:rsidP="002B03F0">
      <w:pPr>
        <w:pStyle w:val="ListParagraph"/>
        <w:numPr>
          <w:ilvl w:val="0"/>
          <w:numId w:val="5"/>
        </w:numPr>
        <w:rPr>
          <w:lang w:bidi="en-US"/>
        </w:rPr>
      </w:pPr>
      <w:r w:rsidRPr="00A775E2">
        <w:rPr>
          <w:lang w:bidi="en-US"/>
        </w:rPr>
        <w:t>Coronary Artery Disease</w:t>
      </w:r>
    </w:p>
    <w:p w:rsidR="002B03F0" w:rsidRPr="00A775E2" w:rsidRDefault="002B03F0" w:rsidP="002B03F0">
      <w:pPr>
        <w:pStyle w:val="ListParagraph"/>
        <w:numPr>
          <w:ilvl w:val="0"/>
          <w:numId w:val="5"/>
        </w:numPr>
        <w:rPr>
          <w:lang w:bidi="en-US"/>
        </w:rPr>
      </w:pPr>
      <w:r w:rsidRPr="00A775E2">
        <w:rPr>
          <w:lang w:bidi="en-US"/>
        </w:rPr>
        <w:t>Benign prostatic hyperplasia</w:t>
      </w:r>
    </w:p>
    <w:p w:rsidR="002B03F0" w:rsidRPr="00A775E2" w:rsidRDefault="002B03F0" w:rsidP="002B03F0">
      <w:pPr>
        <w:pStyle w:val="ListParagraph"/>
        <w:numPr>
          <w:ilvl w:val="0"/>
          <w:numId w:val="5"/>
        </w:numPr>
        <w:rPr>
          <w:lang w:bidi="en-US"/>
        </w:rPr>
      </w:pPr>
      <w:r w:rsidRPr="00A775E2">
        <w:rPr>
          <w:lang w:bidi="en-US"/>
        </w:rPr>
        <w:t>Atrial fibrillation</w:t>
      </w:r>
    </w:p>
    <w:p w:rsidR="002B03F0" w:rsidRPr="00A775E2" w:rsidRDefault="002B03F0" w:rsidP="002B03F0">
      <w:pPr>
        <w:pStyle w:val="ListParagraph"/>
        <w:numPr>
          <w:ilvl w:val="0"/>
          <w:numId w:val="5"/>
        </w:numPr>
        <w:rPr>
          <w:lang w:bidi="en-US"/>
        </w:rPr>
      </w:pPr>
      <w:r w:rsidRPr="00A775E2">
        <w:rPr>
          <w:lang w:bidi="en-US"/>
        </w:rPr>
        <w:t>Diabetic neuropathy</w:t>
      </w:r>
    </w:p>
    <w:p w:rsidR="002B03F0" w:rsidRPr="00A775E2" w:rsidRDefault="002B03F0" w:rsidP="002B03F0">
      <w:pPr>
        <w:pStyle w:val="ListParagraph"/>
        <w:numPr>
          <w:ilvl w:val="0"/>
          <w:numId w:val="5"/>
        </w:numPr>
        <w:rPr>
          <w:lang w:bidi="en-US"/>
        </w:rPr>
      </w:pPr>
      <w:r w:rsidRPr="00A775E2">
        <w:rPr>
          <w:lang w:bidi="en-US"/>
        </w:rPr>
        <w:t>Generalized obesity</w:t>
      </w:r>
    </w:p>
    <w:p w:rsidR="00146E23" w:rsidRPr="00A775E2" w:rsidRDefault="002B03F0" w:rsidP="002B03F0">
      <w:pPr>
        <w:pStyle w:val="ListParagraph"/>
        <w:numPr>
          <w:ilvl w:val="0"/>
          <w:numId w:val="5"/>
        </w:numPr>
        <w:rPr>
          <w:lang w:bidi="en-US"/>
        </w:rPr>
      </w:pPr>
      <w:r w:rsidRPr="00A775E2">
        <w:rPr>
          <w:lang w:bidi="en-US"/>
        </w:rPr>
        <w:t>Insomnia</w:t>
      </w:r>
    </w:p>
    <w:p w:rsidR="002B03F0" w:rsidRPr="00A775E2" w:rsidRDefault="002B03F0" w:rsidP="002B03F0">
      <w:pPr>
        <w:rPr>
          <w:lang w:bidi="en-US"/>
        </w:rPr>
      </w:pPr>
    </w:p>
    <w:p w:rsidR="002B03F0" w:rsidRPr="00A775E2" w:rsidRDefault="002B03F0" w:rsidP="002B03F0">
      <w:pPr>
        <w:rPr>
          <w:lang w:bidi="en-US"/>
        </w:rPr>
      </w:pPr>
    </w:p>
    <w:p w:rsidR="003833A1" w:rsidRPr="00A775E2" w:rsidRDefault="003833A1" w:rsidP="003833A1">
      <w:pPr>
        <w:rPr>
          <w:rStyle w:val="IntenseEmphasis"/>
        </w:rPr>
      </w:pPr>
      <w:r w:rsidRPr="00A775E2">
        <w:rPr>
          <w:rStyle w:val="IntenseEmphasis"/>
        </w:rPr>
        <w:t>Coded Data</w:t>
      </w: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020"/>
      </w:tblGrid>
      <w:tr w:rsidR="00581F17" w:rsidRPr="00A775E2" w:rsidTr="00D96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581F17" w:rsidRPr="00A775E2" w:rsidRDefault="00581F17" w:rsidP="00D9626A">
            <w:pPr>
              <w:jc w:val="center"/>
            </w:pPr>
            <w:r w:rsidRPr="00A775E2">
              <w:t>Hypertension</w:t>
            </w:r>
          </w:p>
        </w:tc>
      </w:tr>
      <w:tr w:rsidR="00581F17" w:rsidRPr="00A775E2" w:rsidTr="00D9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581F17" w:rsidRPr="00A775E2" w:rsidRDefault="004B3A8E" w:rsidP="00D9626A">
            <w:pPr>
              <w:rPr>
                <w:b w:val="0"/>
              </w:rPr>
            </w:pPr>
            <w:r w:rsidRPr="00A775E2">
              <w:rPr>
                <w:b w:val="0"/>
              </w:rPr>
              <w:lastRenderedPageBreak/>
              <w:t>Date Diagnosed</w:t>
            </w:r>
          </w:p>
        </w:tc>
        <w:tc>
          <w:tcPr>
            <w:tcW w:w="7020" w:type="dxa"/>
          </w:tcPr>
          <w:p w:rsidR="00581F17" w:rsidRPr="00A775E2" w:rsidRDefault="004128B7" w:rsidP="00D96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05/01/2005</w:t>
            </w:r>
          </w:p>
        </w:tc>
      </w:tr>
      <w:tr w:rsidR="00581F17" w:rsidRPr="00A775E2" w:rsidTr="00D96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581F17" w:rsidRPr="00A775E2" w:rsidRDefault="00581F17" w:rsidP="00D9626A">
            <w:pPr>
              <w:rPr>
                <w:b w:val="0"/>
              </w:rPr>
            </w:pPr>
            <w:r w:rsidRPr="00A775E2">
              <w:rPr>
                <w:b w:val="0"/>
              </w:rPr>
              <w:t>Problem</w:t>
            </w:r>
          </w:p>
        </w:tc>
        <w:tc>
          <w:tcPr>
            <w:tcW w:w="7020" w:type="dxa"/>
          </w:tcPr>
          <w:p w:rsidR="00581F17" w:rsidRPr="00A775E2" w:rsidRDefault="00581F17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5962100</w:t>
            </w:r>
          </w:p>
          <w:p w:rsidR="00581F17" w:rsidRPr="00A775E2" w:rsidRDefault="00581F17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Essential Hypertension</w:t>
            </w:r>
          </w:p>
          <w:p w:rsidR="00581F17" w:rsidRPr="00A775E2" w:rsidRDefault="00581F17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Code System = SNOMED CT (2.16.840.1.113883.6.96)</w:t>
            </w:r>
          </w:p>
        </w:tc>
      </w:tr>
    </w:tbl>
    <w:p w:rsidR="003833A1" w:rsidRPr="00A775E2" w:rsidRDefault="003833A1" w:rsidP="003833A1">
      <w:pPr>
        <w:rPr>
          <w:lang w:bidi="en-US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020"/>
      </w:tblGrid>
      <w:tr w:rsidR="00581F17" w:rsidRPr="00A775E2" w:rsidTr="00D96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581F17" w:rsidRPr="00A775E2" w:rsidRDefault="00581F17" w:rsidP="00D9626A">
            <w:pPr>
              <w:jc w:val="center"/>
            </w:pPr>
            <w:r w:rsidRPr="00A775E2">
              <w:t>Hyperlipidemia</w:t>
            </w:r>
          </w:p>
        </w:tc>
      </w:tr>
      <w:tr w:rsidR="00581F17" w:rsidRPr="00A775E2" w:rsidTr="00D9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581F17" w:rsidRPr="00A775E2" w:rsidRDefault="004B3A8E" w:rsidP="00D9626A">
            <w:pPr>
              <w:rPr>
                <w:b w:val="0"/>
              </w:rPr>
            </w:pPr>
            <w:r w:rsidRPr="00A775E2">
              <w:rPr>
                <w:b w:val="0"/>
              </w:rPr>
              <w:t>Date Diagnosed</w:t>
            </w:r>
          </w:p>
        </w:tc>
        <w:tc>
          <w:tcPr>
            <w:tcW w:w="7020" w:type="dxa"/>
          </w:tcPr>
          <w:p w:rsidR="00581F17" w:rsidRPr="00A775E2" w:rsidRDefault="004128B7" w:rsidP="00D96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05</w:t>
            </w:r>
            <w:r w:rsidR="004B3A8E" w:rsidRPr="00A775E2">
              <w:t>/01/2005</w:t>
            </w:r>
          </w:p>
        </w:tc>
      </w:tr>
      <w:tr w:rsidR="00581F17" w:rsidRPr="00A775E2" w:rsidTr="00D96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581F17" w:rsidRPr="00A775E2" w:rsidRDefault="00581F17" w:rsidP="00D9626A">
            <w:pPr>
              <w:rPr>
                <w:b w:val="0"/>
              </w:rPr>
            </w:pPr>
            <w:r w:rsidRPr="00A775E2">
              <w:rPr>
                <w:b w:val="0"/>
              </w:rPr>
              <w:t>Problem</w:t>
            </w:r>
          </w:p>
        </w:tc>
        <w:tc>
          <w:tcPr>
            <w:tcW w:w="7020" w:type="dxa"/>
          </w:tcPr>
          <w:p w:rsidR="00581F17" w:rsidRPr="00A775E2" w:rsidRDefault="00581F17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5582204</w:t>
            </w:r>
          </w:p>
          <w:p w:rsidR="00581F17" w:rsidRPr="00A775E2" w:rsidRDefault="00581F17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Hyperlipidemia</w:t>
            </w:r>
          </w:p>
          <w:p w:rsidR="00581F17" w:rsidRPr="00A775E2" w:rsidRDefault="00581F17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Code System = SNOMED CT (2.16.840.1.113883.6.96)</w:t>
            </w:r>
          </w:p>
        </w:tc>
      </w:tr>
    </w:tbl>
    <w:p w:rsidR="00581F17" w:rsidRPr="00A775E2" w:rsidRDefault="00581F17" w:rsidP="003833A1">
      <w:pPr>
        <w:rPr>
          <w:lang w:bidi="en-US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020"/>
      </w:tblGrid>
      <w:tr w:rsidR="00581F17" w:rsidRPr="00A775E2" w:rsidTr="00D96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581F17" w:rsidRPr="00A775E2" w:rsidRDefault="00581F17" w:rsidP="00D9626A">
            <w:pPr>
              <w:jc w:val="center"/>
            </w:pPr>
            <w:r w:rsidRPr="00A775E2">
              <w:t>Type II Diabetes</w:t>
            </w:r>
          </w:p>
        </w:tc>
      </w:tr>
      <w:tr w:rsidR="00581F17" w:rsidRPr="00A775E2" w:rsidTr="00D9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581F17" w:rsidRPr="00A775E2" w:rsidRDefault="004B3A8E" w:rsidP="00D9626A">
            <w:pPr>
              <w:rPr>
                <w:b w:val="0"/>
              </w:rPr>
            </w:pPr>
            <w:r w:rsidRPr="00A775E2">
              <w:rPr>
                <w:b w:val="0"/>
              </w:rPr>
              <w:t>Date Diagnosed</w:t>
            </w:r>
          </w:p>
        </w:tc>
        <w:tc>
          <w:tcPr>
            <w:tcW w:w="7020" w:type="dxa"/>
          </w:tcPr>
          <w:p w:rsidR="00581F17" w:rsidRPr="00A775E2" w:rsidRDefault="004B3A8E" w:rsidP="00D96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11/01/2008</w:t>
            </w:r>
          </w:p>
        </w:tc>
      </w:tr>
      <w:tr w:rsidR="00581F17" w:rsidRPr="00A775E2" w:rsidTr="00D96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581F17" w:rsidRPr="00A775E2" w:rsidRDefault="00581F17" w:rsidP="00D9626A">
            <w:pPr>
              <w:rPr>
                <w:b w:val="0"/>
              </w:rPr>
            </w:pPr>
            <w:r w:rsidRPr="00A775E2">
              <w:rPr>
                <w:b w:val="0"/>
              </w:rPr>
              <w:t>Problem</w:t>
            </w:r>
          </w:p>
        </w:tc>
        <w:tc>
          <w:tcPr>
            <w:tcW w:w="7020" w:type="dxa"/>
          </w:tcPr>
          <w:p w:rsidR="00581F17" w:rsidRPr="00A775E2" w:rsidRDefault="00581F17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44054006</w:t>
            </w:r>
          </w:p>
          <w:p w:rsidR="00581F17" w:rsidRPr="00A775E2" w:rsidRDefault="00581F17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 xml:space="preserve">Diabetes Mellitus Type II </w:t>
            </w:r>
          </w:p>
          <w:p w:rsidR="00581F17" w:rsidRPr="00A775E2" w:rsidRDefault="00581F17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Code System = SNOMED CT (2.16.840.1.113883.6.96)</w:t>
            </w:r>
          </w:p>
        </w:tc>
      </w:tr>
    </w:tbl>
    <w:p w:rsidR="00581F17" w:rsidRPr="00A775E2" w:rsidRDefault="00581F17" w:rsidP="003833A1">
      <w:pPr>
        <w:rPr>
          <w:lang w:bidi="en-US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020"/>
      </w:tblGrid>
      <w:tr w:rsidR="00581F17" w:rsidRPr="00A775E2" w:rsidTr="00D96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581F17" w:rsidRPr="00A775E2" w:rsidRDefault="004F26CF" w:rsidP="00D9626A">
            <w:pPr>
              <w:jc w:val="center"/>
            </w:pPr>
            <w:r w:rsidRPr="00A775E2">
              <w:t>Chronic Kidney Disease Stage III</w:t>
            </w:r>
          </w:p>
        </w:tc>
      </w:tr>
      <w:tr w:rsidR="00581F17" w:rsidRPr="00A775E2" w:rsidTr="00D9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581F17" w:rsidRPr="00A775E2" w:rsidRDefault="004B3A8E" w:rsidP="00D9626A">
            <w:pPr>
              <w:rPr>
                <w:b w:val="0"/>
              </w:rPr>
            </w:pPr>
            <w:r w:rsidRPr="00A775E2">
              <w:rPr>
                <w:b w:val="0"/>
              </w:rPr>
              <w:t>Date Diagnosed</w:t>
            </w:r>
          </w:p>
        </w:tc>
        <w:tc>
          <w:tcPr>
            <w:tcW w:w="7020" w:type="dxa"/>
          </w:tcPr>
          <w:p w:rsidR="00581F17" w:rsidRPr="00A775E2" w:rsidRDefault="004B3A8E" w:rsidP="00D96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01/01/2009</w:t>
            </w:r>
          </w:p>
        </w:tc>
      </w:tr>
      <w:tr w:rsidR="00581F17" w:rsidRPr="00A775E2" w:rsidTr="00D96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581F17" w:rsidRPr="00A775E2" w:rsidRDefault="00581F17" w:rsidP="00D9626A">
            <w:pPr>
              <w:rPr>
                <w:b w:val="0"/>
              </w:rPr>
            </w:pPr>
            <w:r w:rsidRPr="00A775E2">
              <w:rPr>
                <w:b w:val="0"/>
              </w:rPr>
              <w:t>Problem</w:t>
            </w:r>
          </w:p>
        </w:tc>
        <w:tc>
          <w:tcPr>
            <w:tcW w:w="7020" w:type="dxa"/>
          </w:tcPr>
          <w:p w:rsidR="004F26CF" w:rsidRPr="00A775E2" w:rsidRDefault="004F26CF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433144002</w:t>
            </w:r>
          </w:p>
          <w:p w:rsidR="004F26CF" w:rsidRPr="00A775E2" w:rsidRDefault="004F26CF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 xml:space="preserve">Chronic Kidney Disease Stage III </w:t>
            </w:r>
          </w:p>
          <w:p w:rsidR="00581F17" w:rsidRPr="00A775E2" w:rsidRDefault="00581F17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Code System = SNOMED CT (2.16.840.1.113883.6.96)</w:t>
            </w:r>
          </w:p>
        </w:tc>
      </w:tr>
    </w:tbl>
    <w:p w:rsidR="00581F17" w:rsidRPr="00A775E2" w:rsidRDefault="00581F17" w:rsidP="003833A1">
      <w:pPr>
        <w:rPr>
          <w:lang w:bidi="en-US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020"/>
      </w:tblGrid>
      <w:tr w:rsidR="00581F17" w:rsidRPr="00A775E2" w:rsidTr="00D96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581F17" w:rsidRPr="00A775E2" w:rsidRDefault="006F2B11" w:rsidP="00D9626A">
            <w:pPr>
              <w:jc w:val="center"/>
            </w:pPr>
            <w:r w:rsidRPr="00A775E2">
              <w:t xml:space="preserve">5 </w:t>
            </w:r>
            <w:r w:rsidR="004F26CF" w:rsidRPr="00A775E2">
              <w:t>Hypothyroidism</w:t>
            </w:r>
          </w:p>
        </w:tc>
      </w:tr>
      <w:tr w:rsidR="00581F17" w:rsidRPr="00A775E2" w:rsidTr="00D9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581F17" w:rsidRPr="00A775E2" w:rsidRDefault="004B3A8E" w:rsidP="00D9626A">
            <w:pPr>
              <w:rPr>
                <w:b w:val="0"/>
              </w:rPr>
            </w:pPr>
            <w:r w:rsidRPr="00A775E2">
              <w:rPr>
                <w:b w:val="0"/>
              </w:rPr>
              <w:t>Date Diagnosed</w:t>
            </w:r>
          </w:p>
        </w:tc>
        <w:tc>
          <w:tcPr>
            <w:tcW w:w="7020" w:type="dxa"/>
          </w:tcPr>
          <w:p w:rsidR="00581F17" w:rsidRPr="00A775E2" w:rsidRDefault="004B3A8E" w:rsidP="00D96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11/01/2006</w:t>
            </w:r>
          </w:p>
        </w:tc>
      </w:tr>
      <w:tr w:rsidR="00581F17" w:rsidRPr="00A775E2" w:rsidTr="00D96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581F17" w:rsidRPr="00A775E2" w:rsidRDefault="00581F17" w:rsidP="00D9626A">
            <w:pPr>
              <w:rPr>
                <w:b w:val="0"/>
              </w:rPr>
            </w:pPr>
            <w:r w:rsidRPr="00A775E2">
              <w:rPr>
                <w:b w:val="0"/>
              </w:rPr>
              <w:t>Problem</w:t>
            </w:r>
          </w:p>
        </w:tc>
        <w:tc>
          <w:tcPr>
            <w:tcW w:w="7020" w:type="dxa"/>
          </w:tcPr>
          <w:p w:rsidR="004F26CF" w:rsidRPr="00A775E2" w:rsidRDefault="004F26CF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40930008</w:t>
            </w:r>
          </w:p>
          <w:p w:rsidR="004F26CF" w:rsidRPr="00A775E2" w:rsidRDefault="004F26CF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 xml:space="preserve">Hypothyroidism </w:t>
            </w:r>
          </w:p>
          <w:p w:rsidR="00581F17" w:rsidRPr="00A775E2" w:rsidRDefault="00581F17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Code System = SNOMED CT (2.16.840.1.113883.6.96)</w:t>
            </w:r>
          </w:p>
        </w:tc>
      </w:tr>
    </w:tbl>
    <w:p w:rsidR="00581F17" w:rsidRPr="00A775E2" w:rsidRDefault="00581F17" w:rsidP="003833A1">
      <w:pPr>
        <w:rPr>
          <w:lang w:bidi="en-US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020"/>
      </w:tblGrid>
      <w:tr w:rsidR="00581F17" w:rsidRPr="00A775E2" w:rsidTr="00D96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581F17" w:rsidRPr="00A775E2" w:rsidRDefault="004F26CF" w:rsidP="00D9626A">
            <w:pPr>
              <w:jc w:val="center"/>
            </w:pPr>
            <w:r w:rsidRPr="00A775E2">
              <w:t>Coronary Artery Disease</w:t>
            </w:r>
          </w:p>
        </w:tc>
      </w:tr>
      <w:tr w:rsidR="00581F17" w:rsidRPr="00A775E2" w:rsidTr="00D9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581F17" w:rsidRPr="00A775E2" w:rsidRDefault="004B3A8E" w:rsidP="00D9626A">
            <w:pPr>
              <w:rPr>
                <w:b w:val="0"/>
              </w:rPr>
            </w:pPr>
            <w:r w:rsidRPr="00A775E2">
              <w:rPr>
                <w:b w:val="0"/>
              </w:rPr>
              <w:t>Date Diagnosed</w:t>
            </w:r>
          </w:p>
        </w:tc>
        <w:tc>
          <w:tcPr>
            <w:tcW w:w="7020" w:type="dxa"/>
          </w:tcPr>
          <w:p w:rsidR="00581F17" w:rsidRPr="00A775E2" w:rsidRDefault="004B3A8E" w:rsidP="00D96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07/01</w:t>
            </w:r>
            <w:r w:rsidR="00581F17" w:rsidRPr="00A775E2">
              <w:t>/2009</w:t>
            </w:r>
          </w:p>
        </w:tc>
      </w:tr>
      <w:tr w:rsidR="00581F17" w:rsidRPr="00A775E2" w:rsidTr="00D96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581F17" w:rsidRPr="00A775E2" w:rsidRDefault="00581F17" w:rsidP="00D9626A">
            <w:pPr>
              <w:rPr>
                <w:b w:val="0"/>
              </w:rPr>
            </w:pPr>
            <w:r w:rsidRPr="00A775E2">
              <w:rPr>
                <w:b w:val="0"/>
              </w:rPr>
              <w:t>Problem</w:t>
            </w:r>
          </w:p>
        </w:tc>
        <w:tc>
          <w:tcPr>
            <w:tcW w:w="7020" w:type="dxa"/>
          </w:tcPr>
          <w:p w:rsidR="004F26CF" w:rsidRPr="00A775E2" w:rsidRDefault="004F26CF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8957000</w:t>
            </w:r>
          </w:p>
          <w:p w:rsidR="004F26CF" w:rsidRPr="00A775E2" w:rsidRDefault="004F26CF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 xml:space="preserve">Coronary Artery Disease </w:t>
            </w:r>
          </w:p>
          <w:p w:rsidR="00581F17" w:rsidRPr="00A775E2" w:rsidRDefault="00581F17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lastRenderedPageBreak/>
              <w:t>Code System = SNOMED CT (2.16.840.1.113883.6.96)</w:t>
            </w:r>
          </w:p>
        </w:tc>
      </w:tr>
    </w:tbl>
    <w:p w:rsidR="00581F17" w:rsidRPr="00A775E2" w:rsidRDefault="00581F17" w:rsidP="003833A1">
      <w:pPr>
        <w:rPr>
          <w:lang w:bidi="en-US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020"/>
      </w:tblGrid>
      <w:tr w:rsidR="00581F17" w:rsidRPr="00A775E2" w:rsidTr="00D96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581F17" w:rsidRPr="00A775E2" w:rsidRDefault="00C12F6B" w:rsidP="00D9626A">
            <w:pPr>
              <w:jc w:val="center"/>
            </w:pPr>
            <w:r w:rsidRPr="00A775E2">
              <w:t>Benign prostatic hyperplasia</w:t>
            </w:r>
          </w:p>
        </w:tc>
      </w:tr>
      <w:tr w:rsidR="00581F17" w:rsidRPr="00A775E2" w:rsidTr="00D9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581F17" w:rsidRPr="00A775E2" w:rsidRDefault="004B3A8E" w:rsidP="00D9626A">
            <w:pPr>
              <w:rPr>
                <w:b w:val="0"/>
              </w:rPr>
            </w:pPr>
            <w:r w:rsidRPr="00A775E2">
              <w:rPr>
                <w:b w:val="0"/>
              </w:rPr>
              <w:t>Date Diagnosed</w:t>
            </w:r>
          </w:p>
        </w:tc>
        <w:tc>
          <w:tcPr>
            <w:tcW w:w="7020" w:type="dxa"/>
          </w:tcPr>
          <w:p w:rsidR="00581F17" w:rsidRPr="00A775E2" w:rsidRDefault="004B3A8E" w:rsidP="00D96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04/01/2008</w:t>
            </w:r>
          </w:p>
        </w:tc>
      </w:tr>
      <w:tr w:rsidR="00581F17" w:rsidRPr="00A775E2" w:rsidTr="00D96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581F17" w:rsidRPr="00A775E2" w:rsidRDefault="00581F17" w:rsidP="00D9626A">
            <w:pPr>
              <w:rPr>
                <w:b w:val="0"/>
              </w:rPr>
            </w:pPr>
            <w:r w:rsidRPr="00A775E2">
              <w:rPr>
                <w:b w:val="0"/>
              </w:rPr>
              <w:t>Problem</w:t>
            </w:r>
          </w:p>
        </w:tc>
        <w:tc>
          <w:tcPr>
            <w:tcW w:w="7020" w:type="dxa"/>
          </w:tcPr>
          <w:p w:rsidR="00C12F6B" w:rsidRPr="00A775E2" w:rsidRDefault="00C12F6B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266569009</w:t>
            </w:r>
          </w:p>
          <w:p w:rsidR="00C12F6B" w:rsidRPr="00A775E2" w:rsidRDefault="00C12F6B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 xml:space="preserve">Benign prostatic hyperplasia </w:t>
            </w:r>
          </w:p>
          <w:p w:rsidR="00581F17" w:rsidRPr="00A775E2" w:rsidRDefault="00581F17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Code System = SNOMED CT (2.16.840.1.113883.6.96)</w:t>
            </w:r>
          </w:p>
        </w:tc>
      </w:tr>
    </w:tbl>
    <w:p w:rsidR="00581F17" w:rsidRPr="00A775E2" w:rsidRDefault="00581F17" w:rsidP="003833A1">
      <w:pPr>
        <w:rPr>
          <w:lang w:bidi="en-US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020"/>
      </w:tblGrid>
      <w:tr w:rsidR="00581F17" w:rsidRPr="00A775E2" w:rsidTr="00D96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581F17" w:rsidRPr="00A775E2" w:rsidRDefault="00C12F6B" w:rsidP="00D9626A">
            <w:pPr>
              <w:jc w:val="center"/>
            </w:pPr>
            <w:r w:rsidRPr="00A775E2">
              <w:t>Atrial fibrillation</w:t>
            </w:r>
          </w:p>
        </w:tc>
      </w:tr>
      <w:tr w:rsidR="00581F17" w:rsidRPr="00A775E2" w:rsidTr="00D9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581F17" w:rsidRPr="00A775E2" w:rsidRDefault="004B3A8E" w:rsidP="00D9626A">
            <w:pPr>
              <w:rPr>
                <w:b w:val="0"/>
              </w:rPr>
            </w:pPr>
            <w:r w:rsidRPr="00A775E2">
              <w:rPr>
                <w:b w:val="0"/>
              </w:rPr>
              <w:t>Date Diagnosed</w:t>
            </w:r>
          </w:p>
        </w:tc>
        <w:tc>
          <w:tcPr>
            <w:tcW w:w="7020" w:type="dxa"/>
          </w:tcPr>
          <w:p w:rsidR="00581F17" w:rsidRPr="00A775E2" w:rsidRDefault="004B3A8E" w:rsidP="00D96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09/01/2010</w:t>
            </w:r>
          </w:p>
        </w:tc>
      </w:tr>
      <w:tr w:rsidR="00581F17" w:rsidRPr="00A775E2" w:rsidTr="00D96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581F17" w:rsidRPr="00A775E2" w:rsidRDefault="00581F17" w:rsidP="00D9626A">
            <w:pPr>
              <w:rPr>
                <w:b w:val="0"/>
              </w:rPr>
            </w:pPr>
            <w:r w:rsidRPr="00A775E2">
              <w:rPr>
                <w:b w:val="0"/>
              </w:rPr>
              <w:t>Problem</w:t>
            </w:r>
          </w:p>
        </w:tc>
        <w:tc>
          <w:tcPr>
            <w:tcW w:w="7020" w:type="dxa"/>
          </w:tcPr>
          <w:p w:rsidR="00C12F6B" w:rsidRPr="00A775E2" w:rsidRDefault="00C12F6B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49436004</w:t>
            </w:r>
          </w:p>
          <w:p w:rsidR="00C12F6B" w:rsidRPr="00A775E2" w:rsidRDefault="00C12F6B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 xml:space="preserve">Atrial fibrillation </w:t>
            </w:r>
          </w:p>
          <w:p w:rsidR="00581F17" w:rsidRPr="00A775E2" w:rsidRDefault="00581F17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Code System = SNOMED CT (2.16.840.1.113883.6.96)</w:t>
            </w:r>
          </w:p>
        </w:tc>
      </w:tr>
    </w:tbl>
    <w:p w:rsidR="00581F17" w:rsidRPr="00A775E2" w:rsidRDefault="00581F17" w:rsidP="003833A1">
      <w:pPr>
        <w:rPr>
          <w:lang w:bidi="en-US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020"/>
      </w:tblGrid>
      <w:tr w:rsidR="00581F17" w:rsidRPr="00A775E2" w:rsidTr="00D96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581F17" w:rsidRPr="00A775E2" w:rsidRDefault="00C12F6B" w:rsidP="00D9626A">
            <w:pPr>
              <w:jc w:val="center"/>
            </w:pPr>
            <w:r w:rsidRPr="00A775E2">
              <w:t>Diabetic neuropathy</w:t>
            </w:r>
          </w:p>
        </w:tc>
      </w:tr>
      <w:tr w:rsidR="00581F17" w:rsidRPr="00A775E2" w:rsidTr="00D9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581F17" w:rsidRPr="00A775E2" w:rsidRDefault="004B3A8E" w:rsidP="00D9626A">
            <w:pPr>
              <w:rPr>
                <w:b w:val="0"/>
              </w:rPr>
            </w:pPr>
            <w:r w:rsidRPr="00A775E2">
              <w:rPr>
                <w:b w:val="0"/>
              </w:rPr>
              <w:t>Date Diagnosed</w:t>
            </w:r>
          </w:p>
        </w:tc>
        <w:tc>
          <w:tcPr>
            <w:tcW w:w="7020" w:type="dxa"/>
          </w:tcPr>
          <w:p w:rsidR="00581F17" w:rsidRPr="00A775E2" w:rsidRDefault="004B3A8E" w:rsidP="004B3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06/01</w:t>
            </w:r>
            <w:r w:rsidR="00581F17" w:rsidRPr="00A775E2">
              <w:t>/200</w:t>
            </w:r>
            <w:r w:rsidRPr="00A775E2">
              <w:t>6</w:t>
            </w:r>
          </w:p>
        </w:tc>
      </w:tr>
      <w:tr w:rsidR="00581F17" w:rsidRPr="00A775E2" w:rsidTr="00D96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581F17" w:rsidRPr="00A775E2" w:rsidRDefault="00581F17" w:rsidP="00D9626A">
            <w:pPr>
              <w:rPr>
                <w:b w:val="0"/>
              </w:rPr>
            </w:pPr>
            <w:r w:rsidRPr="00A775E2">
              <w:rPr>
                <w:b w:val="0"/>
              </w:rPr>
              <w:t>Problem</w:t>
            </w:r>
          </w:p>
        </w:tc>
        <w:tc>
          <w:tcPr>
            <w:tcW w:w="7020" w:type="dxa"/>
          </w:tcPr>
          <w:p w:rsidR="00C12F6B" w:rsidRPr="00A775E2" w:rsidRDefault="00C12F6B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230572002</w:t>
            </w:r>
          </w:p>
          <w:p w:rsidR="00C12F6B" w:rsidRPr="00A775E2" w:rsidRDefault="00C12F6B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 xml:space="preserve">Diabetic neuropathy </w:t>
            </w:r>
          </w:p>
          <w:p w:rsidR="00581F17" w:rsidRPr="00A775E2" w:rsidRDefault="00581F17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Code System = SNOMED CT (2.16.840.1.113883.6.96)</w:t>
            </w:r>
          </w:p>
        </w:tc>
      </w:tr>
    </w:tbl>
    <w:p w:rsidR="00581F17" w:rsidRPr="00A775E2" w:rsidRDefault="00581F17" w:rsidP="003833A1">
      <w:pPr>
        <w:rPr>
          <w:lang w:bidi="en-US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020"/>
      </w:tblGrid>
      <w:tr w:rsidR="00581F17" w:rsidRPr="00A775E2" w:rsidTr="00D96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581F17" w:rsidRPr="00A775E2" w:rsidRDefault="00C12F6B" w:rsidP="00D9626A">
            <w:pPr>
              <w:jc w:val="center"/>
            </w:pPr>
            <w:r w:rsidRPr="00A775E2">
              <w:t>Generalized obesity</w:t>
            </w:r>
          </w:p>
        </w:tc>
      </w:tr>
      <w:tr w:rsidR="00581F17" w:rsidRPr="00A775E2" w:rsidTr="00D9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581F17" w:rsidRPr="00A775E2" w:rsidRDefault="004B3A8E" w:rsidP="00D9626A">
            <w:pPr>
              <w:rPr>
                <w:b w:val="0"/>
              </w:rPr>
            </w:pPr>
            <w:r w:rsidRPr="00A775E2">
              <w:rPr>
                <w:b w:val="0"/>
              </w:rPr>
              <w:t>Date Diagnosed</w:t>
            </w:r>
          </w:p>
        </w:tc>
        <w:tc>
          <w:tcPr>
            <w:tcW w:w="7020" w:type="dxa"/>
          </w:tcPr>
          <w:p w:rsidR="00581F17" w:rsidRPr="00A775E2" w:rsidRDefault="004B3A8E" w:rsidP="00D96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10/01/1997</w:t>
            </w:r>
          </w:p>
        </w:tc>
      </w:tr>
      <w:tr w:rsidR="00581F17" w:rsidRPr="00A775E2" w:rsidTr="00D96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581F17" w:rsidRPr="00A775E2" w:rsidRDefault="00581F17" w:rsidP="00D9626A">
            <w:pPr>
              <w:rPr>
                <w:b w:val="0"/>
              </w:rPr>
            </w:pPr>
            <w:r w:rsidRPr="00A775E2">
              <w:rPr>
                <w:b w:val="0"/>
              </w:rPr>
              <w:t>Problem</w:t>
            </w:r>
          </w:p>
        </w:tc>
        <w:tc>
          <w:tcPr>
            <w:tcW w:w="7020" w:type="dxa"/>
          </w:tcPr>
          <w:p w:rsidR="00C12F6B" w:rsidRPr="00A775E2" w:rsidRDefault="00C12F6B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238134004</w:t>
            </w:r>
          </w:p>
          <w:p w:rsidR="00C12F6B" w:rsidRPr="00A775E2" w:rsidRDefault="00C12F6B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 xml:space="preserve">Generalized obesity </w:t>
            </w:r>
          </w:p>
          <w:p w:rsidR="00581F17" w:rsidRPr="00A775E2" w:rsidRDefault="00581F17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Code System = SNOMED CT (2.16.840.1.113883.6.96)</w:t>
            </w:r>
          </w:p>
        </w:tc>
      </w:tr>
    </w:tbl>
    <w:p w:rsidR="00581F17" w:rsidRPr="00A775E2" w:rsidRDefault="00581F17" w:rsidP="003833A1">
      <w:pPr>
        <w:rPr>
          <w:lang w:bidi="en-US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020"/>
      </w:tblGrid>
      <w:tr w:rsidR="00C12F6B" w:rsidRPr="00A775E2" w:rsidTr="00D96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C12F6B" w:rsidRPr="00A775E2" w:rsidRDefault="00C12F6B" w:rsidP="00D9626A">
            <w:pPr>
              <w:jc w:val="center"/>
            </w:pPr>
            <w:r w:rsidRPr="00A775E2">
              <w:t>Insomnia</w:t>
            </w:r>
          </w:p>
        </w:tc>
      </w:tr>
      <w:tr w:rsidR="00C12F6B" w:rsidRPr="00A775E2" w:rsidTr="00D9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C12F6B" w:rsidRPr="00A775E2" w:rsidRDefault="004B3A8E" w:rsidP="00D9626A">
            <w:pPr>
              <w:rPr>
                <w:b w:val="0"/>
              </w:rPr>
            </w:pPr>
            <w:r w:rsidRPr="00A775E2">
              <w:rPr>
                <w:b w:val="0"/>
              </w:rPr>
              <w:t>Date Diagnosed</w:t>
            </w:r>
          </w:p>
        </w:tc>
        <w:tc>
          <w:tcPr>
            <w:tcW w:w="7020" w:type="dxa"/>
          </w:tcPr>
          <w:p w:rsidR="00C12F6B" w:rsidRPr="00A775E2" w:rsidRDefault="004B3A8E" w:rsidP="00D96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09/01/2011</w:t>
            </w:r>
          </w:p>
        </w:tc>
      </w:tr>
      <w:tr w:rsidR="00C12F6B" w:rsidRPr="00A775E2" w:rsidTr="00D96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C12F6B" w:rsidRPr="00A775E2" w:rsidRDefault="00C12F6B" w:rsidP="00D9626A">
            <w:pPr>
              <w:rPr>
                <w:b w:val="0"/>
              </w:rPr>
            </w:pPr>
            <w:r w:rsidRPr="00A775E2">
              <w:rPr>
                <w:b w:val="0"/>
              </w:rPr>
              <w:t>Problem</w:t>
            </w:r>
          </w:p>
        </w:tc>
        <w:tc>
          <w:tcPr>
            <w:tcW w:w="7020" w:type="dxa"/>
          </w:tcPr>
          <w:p w:rsidR="00C12F6B" w:rsidRPr="00A775E2" w:rsidRDefault="00C12F6B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193462001</w:t>
            </w:r>
          </w:p>
          <w:p w:rsidR="00C12F6B" w:rsidRPr="00A775E2" w:rsidRDefault="00C12F6B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 xml:space="preserve">Insomnia </w:t>
            </w:r>
          </w:p>
          <w:p w:rsidR="00C12F6B" w:rsidRPr="00A775E2" w:rsidRDefault="00C12F6B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Code System = SNOMED CT (2.16.840.1.113883.6.96)</w:t>
            </w:r>
          </w:p>
        </w:tc>
      </w:tr>
    </w:tbl>
    <w:p w:rsidR="00C12F6B" w:rsidRPr="00A775E2" w:rsidRDefault="00C12F6B" w:rsidP="003833A1">
      <w:pPr>
        <w:rPr>
          <w:lang w:bidi="en-US"/>
        </w:rPr>
      </w:pPr>
    </w:p>
    <w:p w:rsidR="003833A1" w:rsidRPr="00A775E2" w:rsidRDefault="003833A1" w:rsidP="003833A1">
      <w:pPr>
        <w:pStyle w:val="Heading2"/>
      </w:pPr>
      <w:r w:rsidRPr="00A775E2">
        <w:lastRenderedPageBreak/>
        <w:t>Procedures</w:t>
      </w:r>
    </w:p>
    <w:p w:rsidR="003833A1" w:rsidRPr="00A775E2" w:rsidRDefault="003833A1" w:rsidP="003833A1">
      <w:pPr>
        <w:rPr>
          <w:rStyle w:val="IntenseEmphasis"/>
        </w:rPr>
      </w:pPr>
      <w:r w:rsidRPr="00A775E2">
        <w:rPr>
          <w:rStyle w:val="IntenseEmphasis"/>
        </w:rPr>
        <w:t>Narrative Description</w:t>
      </w:r>
    </w:p>
    <w:p w:rsidR="003833A1" w:rsidRPr="00A775E2" w:rsidRDefault="0090381F" w:rsidP="0090381F">
      <w:pPr>
        <w:pStyle w:val="ListParagraph"/>
        <w:numPr>
          <w:ilvl w:val="0"/>
          <w:numId w:val="6"/>
        </w:numPr>
        <w:rPr>
          <w:lang w:bidi="en-US"/>
        </w:rPr>
      </w:pPr>
      <w:r w:rsidRPr="00A775E2">
        <w:rPr>
          <w:lang w:bidi="en-US"/>
        </w:rPr>
        <w:t>EKG (2012/10/15)</w:t>
      </w:r>
    </w:p>
    <w:p w:rsidR="0090381F" w:rsidRPr="00A775E2" w:rsidRDefault="0090381F" w:rsidP="0090381F">
      <w:pPr>
        <w:pStyle w:val="ListParagraph"/>
        <w:numPr>
          <w:ilvl w:val="0"/>
          <w:numId w:val="6"/>
        </w:numPr>
        <w:rPr>
          <w:lang w:bidi="en-US"/>
        </w:rPr>
      </w:pPr>
      <w:r w:rsidRPr="00A775E2">
        <w:rPr>
          <w:lang w:bidi="en-US"/>
        </w:rPr>
        <w:t>Cholecystectomy (2006/06/01)</w:t>
      </w:r>
    </w:p>
    <w:p w:rsidR="0090381F" w:rsidRPr="00A775E2" w:rsidRDefault="0090381F" w:rsidP="0090381F">
      <w:pPr>
        <w:pStyle w:val="ListParagraph"/>
        <w:numPr>
          <w:ilvl w:val="0"/>
          <w:numId w:val="6"/>
        </w:numPr>
        <w:rPr>
          <w:lang w:bidi="en-US"/>
        </w:rPr>
      </w:pPr>
      <w:r w:rsidRPr="00A775E2">
        <w:rPr>
          <w:lang w:bidi="en-US"/>
        </w:rPr>
        <w:t>Cataract Removal (2004/02/01)</w:t>
      </w:r>
    </w:p>
    <w:p w:rsidR="0090381F" w:rsidRPr="00A775E2" w:rsidRDefault="0090381F" w:rsidP="0090381F">
      <w:pPr>
        <w:pStyle w:val="ListParagraph"/>
        <w:numPr>
          <w:ilvl w:val="0"/>
          <w:numId w:val="6"/>
        </w:numPr>
        <w:rPr>
          <w:lang w:bidi="en-US"/>
        </w:rPr>
      </w:pPr>
      <w:r w:rsidRPr="00A775E2">
        <w:rPr>
          <w:lang w:bidi="en-US"/>
        </w:rPr>
        <w:t>Angioplasty with Stent Placement (2002/08/01)</w:t>
      </w:r>
    </w:p>
    <w:p w:rsidR="0090381F" w:rsidRPr="00A775E2" w:rsidRDefault="0090381F" w:rsidP="0090381F">
      <w:pPr>
        <w:pStyle w:val="ListParagraph"/>
        <w:numPr>
          <w:ilvl w:val="0"/>
          <w:numId w:val="6"/>
        </w:numPr>
        <w:rPr>
          <w:lang w:bidi="en-US"/>
        </w:rPr>
      </w:pPr>
      <w:r w:rsidRPr="00A775E2">
        <w:rPr>
          <w:lang w:bidi="en-US"/>
        </w:rPr>
        <w:t>Coronary Bypass (1997/11/01)</w:t>
      </w:r>
    </w:p>
    <w:p w:rsidR="0090381F" w:rsidRPr="00A775E2" w:rsidRDefault="0090381F" w:rsidP="0090381F">
      <w:pPr>
        <w:pStyle w:val="ListParagraph"/>
        <w:numPr>
          <w:ilvl w:val="0"/>
          <w:numId w:val="6"/>
        </w:numPr>
        <w:rPr>
          <w:lang w:bidi="en-US"/>
        </w:rPr>
      </w:pPr>
      <w:r w:rsidRPr="00A775E2">
        <w:rPr>
          <w:lang w:bidi="en-US"/>
        </w:rPr>
        <w:t>Total Knee Arthroplasty (1997/03/01)</w:t>
      </w:r>
    </w:p>
    <w:p w:rsidR="0090381F" w:rsidRPr="00A775E2" w:rsidRDefault="0090381F" w:rsidP="0090381F">
      <w:pPr>
        <w:pStyle w:val="ListParagraph"/>
        <w:numPr>
          <w:ilvl w:val="0"/>
          <w:numId w:val="6"/>
        </w:numPr>
        <w:rPr>
          <w:lang w:bidi="en-US"/>
        </w:rPr>
      </w:pPr>
      <w:r w:rsidRPr="00A775E2">
        <w:rPr>
          <w:lang w:bidi="en-US"/>
        </w:rPr>
        <w:t>Tonsillectomy (1944)</w:t>
      </w:r>
    </w:p>
    <w:p w:rsidR="003833A1" w:rsidRPr="00A775E2" w:rsidRDefault="003833A1" w:rsidP="003833A1">
      <w:pPr>
        <w:rPr>
          <w:lang w:bidi="en-US"/>
        </w:rPr>
      </w:pPr>
    </w:p>
    <w:p w:rsidR="003833A1" w:rsidRPr="00A775E2" w:rsidRDefault="003833A1" w:rsidP="003833A1">
      <w:pPr>
        <w:rPr>
          <w:rStyle w:val="IntenseEmphasis"/>
        </w:rPr>
      </w:pPr>
      <w:r w:rsidRPr="00A775E2">
        <w:rPr>
          <w:rStyle w:val="IntenseEmphasis"/>
        </w:rPr>
        <w:t>Coded Data</w:t>
      </w: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020"/>
      </w:tblGrid>
      <w:tr w:rsidR="003833A1" w:rsidRPr="00A775E2" w:rsidTr="00D96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3833A1" w:rsidRPr="00A775E2" w:rsidRDefault="00A27579" w:rsidP="00D9626A">
            <w:pPr>
              <w:jc w:val="center"/>
            </w:pPr>
            <w:r w:rsidRPr="00A775E2">
              <w:t>EKG</w:t>
            </w:r>
          </w:p>
        </w:tc>
      </w:tr>
      <w:tr w:rsidR="003833A1" w:rsidRPr="00A775E2" w:rsidTr="00D9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833A1" w:rsidRPr="00A775E2" w:rsidRDefault="005D0623" w:rsidP="00D9626A">
            <w:pPr>
              <w:rPr>
                <w:b w:val="0"/>
              </w:rPr>
            </w:pPr>
            <w:r w:rsidRPr="00A775E2">
              <w:rPr>
                <w:b w:val="0"/>
              </w:rPr>
              <w:t>Procedure Code</w:t>
            </w:r>
          </w:p>
        </w:tc>
        <w:tc>
          <w:tcPr>
            <w:tcW w:w="7020" w:type="dxa"/>
          </w:tcPr>
          <w:p w:rsidR="005D0623" w:rsidRPr="00A775E2" w:rsidRDefault="005D0623" w:rsidP="005D0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49038010</w:t>
            </w:r>
          </w:p>
          <w:p w:rsidR="003833A1" w:rsidRPr="00A775E2" w:rsidRDefault="005D0623" w:rsidP="005D0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EKG</w:t>
            </w:r>
          </w:p>
          <w:p w:rsidR="003833A1" w:rsidRPr="00A775E2" w:rsidRDefault="003833A1" w:rsidP="00D96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Code System = SNOMED CT (2.16.840.1.113883.6.96)</w:t>
            </w:r>
          </w:p>
        </w:tc>
      </w:tr>
      <w:tr w:rsidR="005D0623" w:rsidRPr="00A775E2" w:rsidTr="00D96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5D0623" w:rsidRPr="00A775E2" w:rsidRDefault="005D0623" w:rsidP="007D071D">
            <w:pPr>
              <w:rPr>
                <w:b w:val="0"/>
              </w:rPr>
            </w:pPr>
            <w:r w:rsidRPr="00A775E2">
              <w:rPr>
                <w:b w:val="0"/>
              </w:rPr>
              <w:t>D</w:t>
            </w:r>
            <w:r w:rsidR="007D071D" w:rsidRPr="00A775E2">
              <w:rPr>
                <w:b w:val="0"/>
              </w:rPr>
              <w:t>ate</w:t>
            </w:r>
          </w:p>
        </w:tc>
        <w:tc>
          <w:tcPr>
            <w:tcW w:w="7020" w:type="dxa"/>
          </w:tcPr>
          <w:p w:rsidR="005D0623" w:rsidRPr="00A775E2" w:rsidRDefault="005D0623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 xml:space="preserve">10/15/2012 2:30pm – 2:55pm </w:t>
            </w:r>
          </w:p>
        </w:tc>
      </w:tr>
      <w:tr w:rsidR="005D0623" w:rsidRPr="00A775E2" w:rsidTr="00D9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5D0623" w:rsidRPr="00A775E2" w:rsidRDefault="00A27579" w:rsidP="00D9626A">
            <w:pPr>
              <w:rPr>
                <w:b w:val="0"/>
              </w:rPr>
            </w:pPr>
            <w:r w:rsidRPr="00A775E2">
              <w:rPr>
                <w:b w:val="0"/>
              </w:rPr>
              <w:t>Performer</w:t>
            </w:r>
          </w:p>
        </w:tc>
        <w:tc>
          <w:tcPr>
            <w:tcW w:w="7020" w:type="dxa"/>
          </w:tcPr>
          <w:p w:rsidR="002131DC" w:rsidRPr="00A775E2" w:rsidRDefault="002131DC" w:rsidP="00D96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ID: 34567</w:t>
            </w:r>
          </w:p>
          <w:p w:rsidR="002131DC" w:rsidRPr="00A775E2" w:rsidRDefault="002131DC" w:rsidP="0021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Name: Dwayne Forge, MD</w:t>
            </w:r>
            <w:bookmarkStart w:id="8" w:name="_GoBack"/>
            <w:bookmarkEnd w:id="8"/>
          </w:p>
          <w:p w:rsidR="002131DC" w:rsidRPr="00A775E2" w:rsidRDefault="002131DC" w:rsidP="0021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Address: 209 County Line Rd, Springfield, VA 22150</w:t>
            </w:r>
          </w:p>
          <w:p w:rsidR="005D0623" w:rsidRPr="00A775E2" w:rsidRDefault="002131DC" w:rsidP="0021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Telephone: (571) 555-0155</w:t>
            </w:r>
          </w:p>
        </w:tc>
      </w:tr>
      <w:tr w:rsidR="00A27579" w:rsidRPr="00A775E2" w:rsidTr="00D96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A27579" w:rsidRPr="00A775E2" w:rsidRDefault="00A27579" w:rsidP="00D9626A">
            <w:pPr>
              <w:rPr>
                <w:b w:val="0"/>
              </w:rPr>
            </w:pPr>
            <w:r w:rsidRPr="00A775E2">
              <w:rPr>
                <w:b w:val="0"/>
              </w:rPr>
              <w:t>Organization</w:t>
            </w:r>
          </w:p>
        </w:tc>
        <w:tc>
          <w:tcPr>
            <w:tcW w:w="7020" w:type="dxa"/>
          </w:tcPr>
          <w:p w:rsidR="00A27579" w:rsidRPr="00A775E2" w:rsidRDefault="00A27579" w:rsidP="00A27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 xml:space="preserve">ID: </w:t>
            </w:r>
            <w:r w:rsidR="002131DC" w:rsidRPr="00A775E2">
              <w:t>1</w:t>
            </w:r>
            <w:r w:rsidR="0090381F" w:rsidRPr="00A775E2">
              <w:t>.</w:t>
            </w:r>
            <w:r w:rsidR="002131DC" w:rsidRPr="00A775E2">
              <w:t>1</w:t>
            </w:r>
            <w:r w:rsidR="0090381F" w:rsidRPr="00A775E2">
              <w:t>.</w:t>
            </w:r>
            <w:r w:rsidR="002131DC" w:rsidRPr="00A775E2">
              <w:t>1</w:t>
            </w:r>
            <w:r w:rsidR="0090381F" w:rsidRPr="00A775E2">
              <w:t>.</w:t>
            </w:r>
            <w:r w:rsidR="002131DC" w:rsidRPr="00A775E2">
              <w:t>1</w:t>
            </w:r>
            <w:r w:rsidR="0090381F" w:rsidRPr="00A775E2">
              <w:t>.</w:t>
            </w:r>
            <w:r w:rsidR="002131DC" w:rsidRPr="00A775E2">
              <w:t>1</w:t>
            </w:r>
            <w:r w:rsidR="0090381F" w:rsidRPr="00A775E2">
              <w:t>.</w:t>
            </w:r>
            <w:r w:rsidR="002131DC" w:rsidRPr="00A775E2">
              <w:t>1</w:t>
            </w:r>
            <w:r w:rsidR="0090381F" w:rsidRPr="00A775E2">
              <w:t>.</w:t>
            </w:r>
            <w:r w:rsidR="002131DC" w:rsidRPr="00A775E2">
              <w:t>1</w:t>
            </w:r>
            <w:r w:rsidR="0090381F" w:rsidRPr="00A775E2">
              <w:t>.1.3</w:t>
            </w:r>
          </w:p>
          <w:p w:rsidR="00A27579" w:rsidRPr="00A775E2" w:rsidRDefault="00A27579" w:rsidP="00A27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Name: Open Heart Associates</w:t>
            </w:r>
          </w:p>
          <w:p w:rsidR="002131DC" w:rsidRPr="00A775E2" w:rsidRDefault="002131DC" w:rsidP="002131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Address: 209 County Line Rd, Springfield, VA 22150</w:t>
            </w:r>
          </w:p>
          <w:p w:rsidR="00A27579" w:rsidRPr="00A775E2" w:rsidRDefault="002131DC" w:rsidP="002131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Telephone: (571) 555-0155</w:t>
            </w:r>
          </w:p>
        </w:tc>
      </w:tr>
    </w:tbl>
    <w:p w:rsidR="00A27579" w:rsidRPr="00A775E2" w:rsidRDefault="00A27579" w:rsidP="00655ADC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020"/>
      </w:tblGrid>
      <w:tr w:rsidR="0090381F" w:rsidRPr="00A775E2" w:rsidTr="00903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90381F" w:rsidRPr="00A775E2" w:rsidRDefault="0090381F" w:rsidP="0090381F">
            <w:pPr>
              <w:jc w:val="center"/>
            </w:pPr>
            <w:r w:rsidRPr="00A775E2">
              <w:t>Cholecystectomy</w:t>
            </w:r>
          </w:p>
        </w:tc>
      </w:tr>
      <w:tr w:rsidR="0090381F" w:rsidRPr="00A775E2" w:rsidTr="0090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90381F" w:rsidRPr="00A775E2" w:rsidRDefault="0090381F" w:rsidP="0090381F">
            <w:pPr>
              <w:rPr>
                <w:b w:val="0"/>
              </w:rPr>
            </w:pPr>
            <w:r w:rsidRPr="00A775E2">
              <w:rPr>
                <w:b w:val="0"/>
              </w:rPr>
              <w:t>Procedure Code</w:t>
            </w:r>
          </w:p>
        </w:tc>
        <w:tc>
          <w:tcPr>
            <w:tcW w:w="7020" w:type="dxa"/>
          </w:tcPr>
          <w:p w:rsidR="0090381F" w:rsidRPr="00A775E2" w:rsidRDefault="0090381F" w:rsidP="00903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47600</w:t>
            </w:r>
          </w:p>
          <w:p w:rsidR="0090381F" w:rsidRPr="00A775E2" w:rsidRDefault="0090381F" w:rsidP="00903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 xml:space="preserve">CHOLECYSTECTOMY </w:t>
            </w:r>
          </w:p>
          <w:p w:rsidR="0090381F" w:rsidRPr="00A775E2" w:rsidRDefault="0090381F" w:rsidP="00903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Code System = CPT-4 (2.16.840.1.113883.6.12)</w:t>
            </w:r>
          </w:p>
        </w:tc>
      </w:tr>
      <w:tr w:rsidR="0090381F" w:rsidRPr="00A775E2" w:rsidTr="009038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90381F" w:rsidRPr="00A775E2" w:rsidRDefault="0090381F" w:rsidP="0090381F">
            <w:pPr>
              <w:rPr>
                <w:b w:val="0"/>
              </w:rPr>
            </w:pPr>
            <w:r w:rsidRPr="00A775E2">
              <w:rPr>
                <w:b w:val="0"/>
              </w:rPr>
              <w:t>Date</w:t>
            </w:r>
          </w:p>
        </w:tc>
        <w:tc>
          <w:tcPr>
            <w:tcW w:w="7020" w:type="dxa"/>
          </w:tcPr>
          <w:p w:rsidR="0090381F" w:rsidRPr="00A775E2" w:rsidRDefault="0090381F" w:rsidP="009038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 xml:space="preserve">06/01/2006 </w:t>
            </w:r>
          </w:p>
        </w:tc>
      </w:tr>
      <w:tr w:rsidR="0090381F" w:rsidRPr="00A775E2" w:rsidTr="0090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90381F" w:rsidRPr="00A775E2" w:rsidRDefault="0090381F" w:rsidP="0090381F">
            <w:pPr>
              <w:rPr>
                <w:b w:val="0"/>
              </w:rPr>
            </w:pPr>
            <w:r w:rsidRPr="00A775E2">
              <w:rPr>
                <w:b w:val="0"/>
              </w:rPr>
              <w:t>Performer</w:t>
            </w:r>
          </w:p>
        </w:tc>
        <w:tc>
          <w:tcPr>
            <w:tcW w:w="7020" w:type="dxa"/>
          </w:tcPr>
          <w:p w:rsidR="0090381F" w:rsidRPr="00A775E2" w:rsidRDefault="0090381F" w:rsidP="00903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ID: 56789</w:t>
            </w:r>
          </w:p>
          <w:p w:rsidR="0090381F" w:rsidRPr="00A775E2" w:rsidRDefault="0090381F" w:rsidP="00903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Name: Philip Bell</w:t>
            </w:r>
            <w:r w:rsidR="00A775E2">
              <w:t>, MD</w:t>
            </w:r>
          </w:p>
          <w:p w:rsidR="0090381F" w:rsidRPr="00A775E2" w:rsidRDefault="0090381F" w:rsidP="00903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Address: 422 County Line Rd, Springfield, VA 22150</w:t>
            </w:r>
          </w:p>
          <w:p w:rsidR="0090381F" w:rsidRPr="00A775E2" w:rsidRDefault="0090381F" w:rsidP="00903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lastRenderedPageBreak/>
              <w:t>Telephone: (571) 555-0138</w:t>
            </w:r>
          </w:p>
        </w:tc>
      </w:tr>
      <w:tr w:rsidR="0090381F" w:rsidRPr="00A775E2" w:rsidTr="009038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90381F" w:rsidRPr="00A775E2" w:rsidRDefault="0090381F" w:rsidP="0090381F">
            <w:pPr>
              <w:rPr>
                <w:b w:val="0"/>
              </w:rPr>
            </w:pPr>
            <w:r w:rsidRPr="00A775E2">
              <w:rPr>
                <w:b w:val="0"/>
              </w:rPr>
              <w:lastRenderedPageBreak/>
              <w:t>Organization</w:t>
            </w:r>
          </w:p>
        </w:tc>
        <w:tc>
          <w:tcPr>
            <w:tcW w:w="7020" w:type="dxa"/>
          </w:tcPr>
          <w:p w:rsidR="0090381F" w:rsidRPr="00A775E2" w:rsidRDefault="0090381F" w:rsidP="009038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 xml:space="preserve">ID: </w:t>
            </w:r>
            <w:r w:rsidR="00176484" w:rsidRPr="00A775E2">
              <w:t>1.1.1.1.1.1.1.1.4</w:t>
            </w:r>
          </w:p>
          <w:p w:rsidR="0090381F" w:rsidRPr="00A775E2" w:rsidRDefault="0090381F" w:rsidP="009038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Name: Digestive Associates</w:t>
            </w:r>
          </w:p>
          <w:p w:rsidR="0090381F" w:rsidRPr="00A775E2" w:rsidRDefault="0090381F" w:rsidP="009038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Address: 422 County Line Rd, Springfield, VA 22150</w:t>
            </w:r>
          </w:p>
          <w:p w:rsidR="0090381F" w:rsidRPr="00A775E2" w:rsidRDefault="0090381F" w:rsidP="009038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Telephone: (571) 555-0138</w:t>
            </w:r>
          </w:p>
        </w:tc>
      </w:tr>
    </w:tbl>
    <w:p w:rsidR="0090381F" w:rsidRPr="00A775E2" w:rsidRDefault="0090381F" w:rsidP="00655ADC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020"/>
      </w:tblGrid>
      <w:tr w:rsidR="0090381F" w:rsidRPr="00A775E2" w:rsidTr="00903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90381F" w:rsidRPr="00A775E2" w:rsidRDefault="0090381F" w:rsidP="0090381F">
            <w:pPr>
              <w:jc w:val="center"/>
            </w:pPr>
            <w:r w:rsidRPr="00A775E2">
              <w:t>Cataract Removal</w:t>
            </w:r>
          </w:p>
        </w:tc>
      </w:tr>
      <w:tr w:rsidR="0090381F" w:rsidRPr="00A775E2" w:rsidTr="0090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90381F" w:rsidRPr="00A775E2" w:rsidRDefault="0090381F" w:rsidP="0090381F">
            <w:pPr>
              <w:rPr>
                <w:b w:val="0"/>
              </w:rPr>
            </w:pPr>
            <w:r w:rsidRPr="00A775E2">
              <w:rPr>
                <w:b w:val="0"/>
              </w:rPr>
              <w:t>Procedure Code</w:t>
            </w:r>
          </w:p>
        </w:tc>
        <w:tc>
          <w:tcPr>
            <w:tcW w:w="7020" w:type="dxa"/>
          </w:tcPr>
          <w:p w:rsidR="0090381F" w:rsidRPr="00A775E2" w:rsidRDefault="0090381F" w:rsidP="00903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66983</w:t>
            </w:r>
          </w:p>
          <w:p w:rsidR="0090381F" w:rsidRPr="00A775E2" w:rsidRDefault="0090381F" w:rsidP="00903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 xml:space="preserve">ICAPSULAR CATARACT XTRJ INSJ IO LENS PRSTH 1 STG     </w:t>
            </w:r>
          </w:p>
          <w:p w:rsidR="0090381F" w:rsidRPr="00A775E2" w:rsidRDefault="0090381F" w:rsidP="00903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Code System = CPT-4 (2.16.840.1.113883.6.12)</w:t>
            </w:r>
          </w:p>
        </w:tc>
      </w:tr>
      <w:tr w:rsidR="0090381F" w:rsidRPr="00A775E2" w:rsidTr="009038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90381F" w:rsidRPr="00A775E2" w:rsidRDefault="0090381F" w:rsidP="0090381F">
            <w:pPr>
              <w:rPr>
                <w:b w:val="0"/>
              </w:rPr>
            </w:pPr>
            <w:r w:rsidRPr="00A775E2">
              <w:rPr>
                <w:b w:val="0"/>
              </w:rPr>
              <w:t>Date</w:t>
            </w:r>
          </w:p>
        </w:tc>
        <w:tc>
          <w:tcPr>
            <w:tcW w:w="7020" w:type="dxa"/>
          </w:tcPr>
          <w:p w:rsidR="0090381F" w:rsidRPr="00A775E2" w:rsidRDefault="0090381F" w:rsidP="009038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 xml:space="preserve">02/01/2004 </w:t>
            </w:r>
          </w:p>
        </w:tc>
      </w:tr>
      <w:tr w:rsidR="0090381F" w:rsidRPr="00A775E2" w:rsidTr="0090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90381F" w:rsidRPr="00A775E2" w:rsidRDefault="0090381F" w:rsidP="0090381F">
            <w:pPr>
              <w:rPr>
                <w:b w:val="0"/>
              </w:rPr>
            </w:pPr>
            <w:r w:rsidRPr="00A775E2">
              <w:rPr>
                <w:b w:val="0"/>
              </w:rPr>
              <w:t>Performer</w:t>
            </w:r>
          </w:p>
        </w:tc>
        <w:tc>
          <w:tcPr>
            <w:tcW w:w="7020" w:type="dxa"/>
          </w:tcPr>
          <w:p w:rsidR="0090381F" w:rsidRPr="00A775E2" w:rsidRDefault="0090381F" w:rsidP="00903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ID: 45678</w:t>
            </w:r>
          </w:p>
          <w:p w:rsidR="0090381F" w:rsidRPr="00A775E2" w:rsidRDefault="0090381F" w:rsidP="00903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Name: Marybeth Choy</w:t>
            </w:r>
            <w:r w:rsidR="00A775E2">
              <w:t>, OD</w:t>
            </w:r>
          </w:p>
          <w:p w:rsidR="0090381F" w:rsidRPr="00A775E2" w:rsidRDefault="0090381F" w:rsidP="00903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Address: 310 County Line Rd, Springfield, VA 22150</w:t>
            </w:r>
          </w:p>
          <w:p w:rsidR="0090381F" w:rsidRPr="00A775E2" w:rsidRDefault="0090381F" w:rsidP="00903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Telephone: (571) 555-0149</w:t>
            </w:r>
          </w:p>
        </w:tc>
      </w:tr>
      <w:tr w:rsidR="0090381F" w:rsidRPr="00A775E2" w:rsidTr="009038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90381F" w:rsidRPr="00A775E2" w:rsidRDefault="0090381F" w:rsidP="0090381F">
            <w:pPr>
              <w:rPr>
                <w:b w:val="0"/>
              </w:rPr>
            </w:pPr>
            <w:r w:rsidRPr="00A775E2">
              <w:rPr>
                <w:b w:val="0"/>
              </w:rPr>
              <w:t>Organization</w:t>
            </w:r>
          </w:p>
        </w:tc>
        <w:tc>
          <w:tcPr>
            <w:tcW w:w="7020" w:type="dxa"/>
          </w:tcPr>
          <w:p w:rsidR="0090381F" w:rsidRPr="00A775E2" w:rsidRDefault="0090381F" w:rsidP="009038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 xml:space="preserve">ID: </w:t>
            </w:r>
            <w:r w:rsidR="00FB37EC" w:rsidRPr="00A775E2">
              <w:t>1.1.1.1.1.1.1.1.5</w:t>
            </w:r>
          </w:p>
          <w:p w:rsidR="0090381F" w:rsidRPr="00A775E2" w:rsidRDefault="0090381F" w:rsidP="009038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Name: Vision Institute</w:t>
            </w:r>
          </w:p>
          <w:p w:rsidR="0090381F" w:rsidRPr="00A775E2" w:rsidRDefault="0090381F" w:rsidP="009038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Address: 310 County Line Rd, Springfield, VA 22150</w:t>
            </w:r>
          </w:p>
          <w:p w:rsidR="0090381F" w:rsidRPr="00A775E2" w:rsidRDefault="0090381F" w:rsidP="009038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Telephone: (571) 555-0149</w:t>
            </w:r>
          </w:p>
        </w:tc>
      </w:tr>
    </w:tbl>
    <w:p w:rsidR="0090381F" w:rsidRPr="00A775E2" w:rsidRDefault="0090381F" w:rsidP="00655ADC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020"/>
      </w:tblGrid>
      <w:tr w:rsidR="0090381F" w:rsidRPr="00A775E2" w:rsidTr="00903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90381F" w:rsidRPr="00A775E2" w:rsidRDefault="0090381F" w:rsidP="0090381F">
            <w:pPr>
              <w:jc w:val="center"/>
            </w:pPr>
            <w:r w:rsidRPr="00A775E2">
              <w:t>Angioplasty with Stent Placement</w:t>
            </w:r>
          </w:p>
        </w:tc>
      </w:tr>
      <w:tr w:rsidR="0090381F" w:rsidRPr="00A775E2" w:rsidTr="0090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90381F" w:rsidRPr="00A775E2" w:rsidRDefault="0090381F" w:rsidP="0090381F">
            <w:pPr>
              <w:rPr>
                <w:b w:val="0"/>
              </w:rPr>
            </w:pPr>
            <w:r w:rsidRPr="00A775E2">
              <w:rPr>
                <w:b w:val="0"/>
              </w:rPr>
              <w:t>Procedure Code</w:t>
            </w:r>
          </w:p>
        </w:tc>
        <w:tc>
          <w:tcPr>
            <w:tcW w:w="7020" w:type="dxa"/>
          </w:tcPr>
          <w:p w:rsidR="0090381F" w:rsidRPr="00A775E2" w:rsidRDefault="0090381F" w:rsidP="00903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37205</w:t>
            </w:r>
          </w:p>
          <w:p w:rsidR="0090381F" w:rsidRPr="00A775E2" w:rsidRDefault="0090381F" w:rsidP="00903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 xml:space="preserve">TCAT PLMT IV STENT PERCUTANEOUS 1ST VESSEL </w:t>
            </w:r>
          </w:p>
          <w:p w:rsidR="0090381F" w:rsidRPr="00A775E2" w:rsidRDefault="0090381F" w:rsidP="00903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Code System = CPT-4 (2.16.840.1.113883.6.12)</w:t>
            </w:r>
          </w:p>
        </w:tc>
      </w:tr>
      <w:tr w:rsidR="0090381F" w:rsidRPr="00A775E2" w:rsidTr="009038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90381F" w:rsidRPr="00A775E2" w:rsidRDefault="0090381F" w:rsidP="0090381F">
            <w:pPr>
              <w:rPr>
                <w:b w:val="0"/>
              </w:rPr>
            </w:pPr>
            <w:r w:rsidRPr="00A775E2">
              <w:rPr>
                <w:b w:val="0"/>
              </w:rPr>
              <w:t>Date</w:t>
            </w:r>
          </w:p>
        </w:tc>
        <w:tc>
          <w:tcPr>
            <w:tcW w:w="7020" w:type="dxa"/>
          </w:tcPr>
          <w:p w:rsidR="0090381F" w:rsidRPr="00A775E2" w:rsidRDefault="0090381F" w:rsidP="009038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 xml:space="preserve">08/01/2002 </w:t>
            </w:r>
          </w:p>
        </w:tc>
      </w:tr>
      <w:tr w:rsidR="0090381F" w:rsidRPr="00A775E2" w:rsidTr="0090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90381F" w:rsidRPr="00A775E2" w:rsidRDefault="0090381F" w:rsidP="0090381F">
            <w:pPr>
              <w:rPr>
                <w:b w:val="0"/>
              </w:rPr>
            </w:pPr>
            <w:r w:rsidRPr="00A775E2">
              <w:rPr>
                <w:b w:val="0"/>
              </w:rPr>
              <w:t>Performer</w:t>
            </w:r>
          </w:p>
        </w:tc>
        <w:tc>
          <w:tcPr>
            <w:tcW w:w="7020" w:type="dxa"/>
          </w:tcPr>
          <w:p w:rsidR="0090381F" w:rsidRPr="00A775E2" w:rsidRDefault="0090381F" w:rsidP="00903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ID: 34567</w:t>
            </w:r>
          </w:p>
          <w:p w:rsidR="0090381F" w:rsidRPr="00A775E2" w:rsidRDefault="0090381F" w:rsidP="00903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Name: Dwayne Forge, MD</w:t>
            </w:r>
          </w:p>
          <w:p w:rsidR="0090381F" w:rsidRPr="00A775E2" w:rsidRDefault="0090381F" w:rsidP="00903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Address: 209 County Line Rd, Springfield, VA 22150</w:t>
            </w:r>
          </w:p>
          <w:p w:rsidR="0090381F" w:rsidRPr="00A775E2" w:rsidRDefault="0090381F" w:rsidP="00903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Telephone: (571) 555-0155</w:t>
            </w:r>
          </w:p>
        </w:tc>
      </w:tr>
      <w:tr w:rsidR="0090381F" w:rsidRPr="00A775E2" w:rsidTr="009038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90381F" w:rsidRPr="00A775E2" w:rsidRDefault="0090381F" w:rsidP="0090381F">
            <w:pPr>
              <w:rPr>
                <w:b w:val="0"/>
              </w:rPr>
            </w:pPr>
            <w:r w:rsidRPr="00A775E2">
              <w:rPr>
                <w:b w:val="0"/>
              </w:rPr>
              <w:t>Organization</w:t>
            </w:r>
          </w:p>
        </w:tc>
        <w:tc>
          <w:tcPr>
            <w:tcW w:w="7020" w:type="dxa"/>
          </w:tcPr>
          <w:p w:rsidR="0090381F" w:rsidRPr="00A775E2" w:rsidRDefault="0090381F" w:rsidP="009038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 xml:space="preserve">ID: </w:t>
            </w:r>
            <w:ins w:id="9" w:author="Ott, Russ" w:date="2012-12-18T09:35:00Z">
              <w:r w:rsidR="004910AA" w:rsidRPr="00A775E2">
                <w:t>1.1.1.1.1.1.1.1.3</w:t>
              </w:r>
            </w:ins>
            <w:del w:id="10" w:author="Ott, Russ" w:date="2012-12-18T09:35:00Z">
              <w:r w:rsidRPr="00A775E2" w:rsidDel="004910AA">
                <w:delText>1111111</w:delText>
              </w:r>
            </w:del>
          </w:p>
          <w:p w:rsidR="0090381F" w:rsidRPr="00A775E2" w:rsidRDefault="0090381F" w:rsidP="009038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Name: Open Heart Associates</w:t>
            </w:r>
          </w:p>
          <w:p w:rsidR="0090381F" w:rsidRPr="00A775E2" w:rsidRDefault="0090381F" w:rsidP="009038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Address: 209 County Line Rd, Springfield, VA 22150</w:t>
            </w:r>
          </w:p>
          <w:p w:rsidR="0090381F" w:rsidRPr="00A775E2" w:rsidRDefault="0090381F" w:rsidP="009038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Telephone: (571) 555-0155</w:t>
            </w:r>
          </w:p>
        </w:tc>
      </w:tr>
    </w:tbl>
    <w:p w:rsidR="0090381F" w:rsidRPr="00A775E2" w:rsidRDefault="0090381F" w:rsidP="00655ADC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020"/>
      </w:tblGrid>
      <w:tr w:rsidR="00A27579" w:rsidRPr="00A775E2" w:rsidTr="00A27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A27579" w:rsidRPr="00A775E2" w:rsidRDefault="00A27579" w:rsidP="00A27579">
            <w:pPr>
              <w:jc w:val="center"/>
            </w:pPr>
            <w:r w:rsidRPr="00A775E2">
              <w:t>Coronary Bypass</w:t>
            </w:r>
          </w:p>
        </w:tc>
      </w:tr>
      <w:tr w:rsidR="00A27579" w:rsidRPr="00A775E2" w:rsidTr="00A27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A27579" w:rsidRPr="00A775E2" w:rsidRDefault="00A27579" w:rsidP="00A27579">
            <w:pPr>
              <w:rPr>
                <w:b w:val="0"/>
              </w:rPr>
            </w:pPr>
            <w:r w:rsidRPr="00A775E2">
              <w:rPr>
                <w:b w:val="0"/>
              </w:rPr>
              <w:t>Procedure Code</w:t>
            </w:r>
          </w:p>
        </w:tc>
        <w:tc>
          <w:tcPr>
            <w:tcW w:w="7020" w:type="dxa"/>
          </w:tcPr>
          <w:p w:rsidR="00A27579" w:rsidRPr="00A775E2" w:rsidRDefault="00A27579" w:rsidP="00A2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33512</w:t>
            </w:r>
          </w:p>
          <w:p w:rsidR="00A27579" w:rsidRPr="00A775E2" w:rsidRDefault="00A27579" w:rsidP="00A2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 xml:space="preserve">CORONARY ARTERY BYPASS 3 CORONARY VENOUS GRAFTS </w:t>
            </w:r>
          </w:p>
          <w:p w:rsidR="00A27579" w:rsidRPr="00A775E2" w:rsidRDefault="00A27579" w:rsidP="00A2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Code System = CPT-4 (2.16.840.1.113883.6.12)</w:t>
            </w:r>
          </w:p>
        </w:tc>
      </w:tr>
      <w:tr w:rsidR="00A27579" w:rsidRPr="00A775E2" w:rsidTr="00A275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A27579" w:rsidRPr="00A775E2" w:rsidRDefault="00A27579" w:rsidP="007D071D">
            <w:pPr>
              <w:rPr>
                <w:b w:val="0"/>
              </w:rPr>
            </w:pPr>
            <w:r w:rsidRPr="00A775E2">
              <w:rPr>
                <w:b w:val="0"/>
              </w:rPr>
              <w:t>D</w:t>
            </w:r>
            <w:r w:rsidR="007D071D" w:rsidRPr="00A775E2">
              <w:rPr>
                <w:b w:val="0"/>
              </w:rPr>
              <w:t>ate</w:t>
            </w:r>
          </w:p>
        </w:tc>
        <w:tc>
          <w:tcPr>
            <w:tcW w:w="7020" w:type="dxa"/>
          </w:tcPr>
          <w:p w:rsidR="00A27579" w:rsidRPr="00A775E2" w:rsidRDefault="00A27579" w:rsidP="00A27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 xml:space="preserve">11/01/1997 </w:t>
            </w:r>
          </w:p>
        </w:tc>
      </w:tr>
      <w:tr w:rsidR="002131DC" w:rsidRPr="00A775E2" w:rsidTr="00A27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2131DC" w:rsidRPr="00A775E2" w:rsidRDefault="002131DC" w:rsidP="00A51399">
            <w:pPr>
              <w:rPr>
                <w:b w:val="0"/>
              </w:rPr>
            </w:pPr>
            <w:r w:rsidRPr="00A775E2">
              <w:rPr>
                <w:b w:val="0"/>
              </w:rPr>
              <w:t>Performer</w:t>
            </w:r>
          </w:p>
        </w:tc>
        <w:tc>
          <w:tcPr>
            <w:tcW w:w="7020" w:type="dxa"/>
          </w:tcPr>
          <w:p w:rsidR="002131DC" w:rsidRPr="00A775E2" w:rsidRDefault="002131DC" w:rsidP="00A51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 xml:space="preserve">ID: </w:t>
            </w:r>
            <w:del w:id="11" w:author="Ott, Russ" w:date="2012-12-18T09:26:00Z">
              <w:r w:rsidRPr="00A775E2" w:rsidDel="00357DBC">
                <w:delText>34567</w:delText>
              </w:r>
            </w:del>
            <w:ins w:id="12" w:author="Ott, Russ" w:date="2012-12-18T09:28:00Z">
              <w:r w:rsidR="00357DBC">
                <w:t>67890</w:t>
              </w:r>
            </w:ins>
          </w:p>
          <w:p w:rsidR="002131DC" w:rsidRPr="00A775E2" w:rsidRDefault="002131DC" w:rsidP="0021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 xml:space="preserve">Name: </w:t>
            </w:r>
            <w:del w:id="13" w:author="Ott, Russ" w:date="2012-12-18T09:28:00Z">
              <w:r w:rsidRPr="00A775E2" w:rsidDel="00357DBC">
                <w:delText>Dwayne Forge</w:delText>
              </w:r>
            </w:del>
            <w:ins w:id="14" w:author="Ott, Russ" w:date="2012-12-18T09:28:00Z">
              <w:r w:rsidR="00357DBC">
                <w:t>Elizabeth Torres</w:t>
              </w:r>
            </w:ins>
            <w:r w:rsidRPr="00A775E2">
              <w:t>, MD</w:t>
            </w:r>
          </w:p>
          <w:p w:rsidR="002131DC" w:rsidRPr="00A775E2" w:rsidRDefault="002131DC" w:rsidP="0021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 xml:space="preserve">Address: </w:t>
            </w:r>
            <w:del w:id="15" w:author="Ott, Russ" w:date="2012-12-18T09:42:00Z">
              <w:r w:rsidRPr="00A775E2" w:rsidDel="004910AA">
                <w:delText xml:space="preserve">209 </w:delText>
              </w:r>
            </w:del>
            <w:ins w:id="16" w:author="Ott, Russ" w:date="2012-12-18T09:42:00Z">
              <w:r w:rsidR="004910AA">
                <w:t>400</w:t>
              </w:r>
              <w:r w:rsidR="004910AA" w:rsidRPr="00A775E2">
                <w:t xml:space="preserve"> </w:t>
              </w:r>
            </w:ins>
            <w:r w:rsidRPr="00A775E2">
              <w:t>County Line Rd, Springfield, VA 22150</w:t>
            </w:r>
          </w:p>
          <w:p w:rsidR="002131DC" w:rsidRPr="00A775E2" w:rsidRDefault="002131DC" w:rsidP="00491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Telephone: (571) 555-</w:t>
            </w:r>
            <w:del w:id="17" w:author="Ott, Russ" w:date="2012-12-18T09:41:00Z">
              <w:r w:rsidRPr="00A775E2" w:rsidDel="004910AA">
                <w:delText>0155</w:delText>
              </w:r>
            </w:del>
            <w:ins w:id="18" w:author="Ott, Russ" w:date="2012-12-18T09:41:00Z">
              <w:r w:rsidR="004910AA">
                <w:t>8000 ext</w:t>
              </w:r>
            </w:ins>
            <w:ins w:id="19" w:author="Ott, Russ" w:date="2012-12-18T09:42:00Z">
              <w:r w:rsidR="004910AA">
                <w:t>.420</w:t>
              </w:r>
            </w:ins>
          </w:p>
        </w:tc>
      </w:tr>
      <w:tr w:rsidR="002131DC" w:rsidRPr="00A775E2" w:rsidTr="00A275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2131DC" w:rsidRPr="00A775E2" w:rsidRDefault="002131DC" w:rsidP="00A51399">
            <w:pPr>
              <w:rPr>
                <w:b w:val="0"/>
              </w:rPr>
            </w:pPr>
            <w:r w:rsidRPr="00A775E2">
              <w:rPr>
                <w:b w:val="0"/>
              </w:rPr>
              <w:t>Organization</w:t>
            </w:r>
          </w:p>
        </w:tc>
        <w:tc>
          <w:tcPr>
            <w:tcW w:w="7020" w:type="dxa"/>
          </w:tcPr>
          <w:p w:rsidR="002131DC" w:rsidRPr="00A775E2" w:rsidRDefault="002131DC" w:rsidP="00A513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 xml:space="preserve">ID: </w:t>
            </w:r>
            <w:ins w:id="20" w:author="Ott, Russ" w:date="2012-12-18T09:35:00Z">
              <w:r w:rsidR="004910AA" w:rsidRPr="00A775E2">
                <w:t>1.1.1.1.1.1.1</w:t>
              </w:r>
              <w:r w:rsidR="004910AA">
                <w:t>.1.</w:t>
              </w:r>
            </w:ins>
            <w:ins w:id="21" w:author="Ott, Russ" w:date="2012-12-18T09:37:00Z">
              <w:r w:rsidR="004910AA">
                <w:t>6</w:t>
              </w:r>
            </w:ins>
            <w:del w:id="22" w:author="Ott, Russ" w:date="2012-12-18T09:35:00Z">
              <w:r w:rsidRPr="00A775E2" w:rsidDel="004910AA">
                <w:delText>1111111</w:delText>
              </w:r>
            </w:del>
          </w:p>
          <w:p w:rsidR="002131DC" w:rsidRPr="00A775E2" w:rsidRDefault="002131DC" w:rsidP="00A513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 xml:space="preserve">Name: </w:t>
            </w:r>
            <w:del w:id="23" w:author="Ott, Russ" w:date="2012-12-18T09:38:00Z">
              <w:r w:rsidRPr="00A775E2" w:rsidDel="004910AA">
                <w:delText>Open Heart Associates</w:delText>
              </w:r>
            </w:del>
            <w:ins w:id="24" w:author="Ott, Russ" w:date="2012-12-18T09:38:00Z">
              <w:r w:rsidR="004910AA">
                <w:t>Springfield University Hospital</w:t>
              </w:r>
            </w:ins>
          </w:p>
          <w:p w:rsidR="00E32168" w:rsidRPr="00A775E2" w:rsidRDefault="00E32168" w:rsidP="00E321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 xml:space="preserve">Address: </w:t>
            </w:r>
            <w:del w:id="25" w:author="Ott, Russ" w:date="2012-12-18T09:39:00Z">
              <w:r w:rsidRPr="00A775E2" w:rsidDel="004910AA">
                <w:delText xml:space="preserve">209 </w:delText>
              </w:r>
            </w:del>
            <w:ins w:id="26" w:author="Ott, Russ" w:date="2012-12-18T09:39:00Z">
              <w:r w:rsidR="004910AA">
                <w:t>400</w:t>
              </w:r>
              <w:r w:rsidR="004910AA" w:rsidRPr="00A775E2">
                <w:t xml:space="preserve"> </w:t>
              </w:r>
            </w:ins>
            <w:r w:rsidRPr="00A775E2">
              <w:t>County Line Rd, Springfield, VA 22150</w:t>
            </w:r>
          </w:p>
          <w:p w:rsidR="002131DC" w:rsidRPr="00A775E2" w:rsidRDefault="00E32168" w:rsidP="004910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Telephone: (571) 555-</w:t>
            </w:r>
            <w:del w:id="27" w:author="Ott, Russ" w:date="2012-12-18T09:38:00Z">
              <w:r w:rsidRPr="00A775E2" w:rsidDel="004910AA">
                <w:delText>0155</w:delText>
              </w:r>
            </w:del>
            <w:ins w:id="28" w:author="Ott, Russ" w:date="2012-12-18T09:38:00Z">
              <w:r w:rsidR="004910AA">
                <w:t>8000</w:t>
              </w:r>
            </w:ins>
          </w:p>
        </w:tc>
      </w:tr>
    </w:tbl>
    <w:p w:rsidR="002131DC" w:rsidRPr="00A775E2" w:rsidRDefault="002131DC" w:rsidP="00655ADC"/>
    <w:p w:rsidR="00E32168" w:rsidRPr="00A775E2" w:rsidRDefault="00E32168" w:rsidP="00655ADC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020"/>
      </w:tblGrid>
      <w:tr w:rsidR="00E32168" w:rsidRPr="00A775E2" w:rsidTr="00A513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E32168" w:rsidRPr="00A775E2" w:rsidRDefault="000A122B" w:rsidP="00A51399">
            <w:pPr>
              <w:jc w:val="center"/>
            </w:pPr>
            <w:r w:rsidRPr="00A775E2">
              <w:t>Total Knee A</w:t>
            </w:r>
            <w:r w:rsidR="007D071D" w:rsidRPr="00A775E2">
              <w:t>r</w:t>
            </w:r>
            <w:r w:rsidRPr="00A775E2">
              <w:t>throplasty</w:t>
            </w:r>
          </w:p>
        </w:tc>
      </w:tr>
      <w:tr w:rsidR="00E32168" w:rsidRPr="00A775E2" w:rsidTr="00A51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E32168" w:rsidRPr="00A775E2" w:rsidRDefault="00E32168" w:rsidP="00A51399">
            <w:pPr>
              <w:rPr>
                <w:b w:val="0"/>
              </w:rPr>
            </w:pPr>
            <w:r w:rsidRPr="00A775E2">
              <w:rPr>
                <w:b w:val="0"/>
              </w:rPr>
              <w:t>Procedure Code</w:t>
            </w:r>
          </w:p>
        </w:tc>
        <w:tc>
          <w:tcPr>
            <w:tcW w:w="7020" w:type="dxa"/>
          </w:tcPr>
          <w:p w:rsidR="00E32168" w:rsidRPr="00A775E2" w:rsidRDefault="000A122B" w:rsidP="00A51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27447</w:t>
            </w:r>
          </w:p>
          <w:p w:rsidR="00E32168" w:rsidRPr="00A775E2" w:rsidRDefault="000A122B" w:rsidP="00A51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 xml:space="preserve">ARTHRP KNE CONDYLE&amp;PLATU MEDIAL&amp;LAT COMPARTMENTS </w:t>
            </w:r>
            <w:r w:rsidR="00E32168" w:rsidRPr="00A775E2">
              <w:t xml:space="preserve">    </w:t>
            </w:r>
          </w:p>
          <w:p w:rsidR="00E32168" w:rsidRPr="00A775E2" w:rsidRDefault="00E32168" w:rsidP="00A51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Code System = CPT-4 (2.16.840.1.113883.6.12)</w:t>
            </w:r>
          </w:p>
        </w:tc>
      </w:tr>
      <w:tr w:rsidR="00E32168" w:rsidRPr="00A775E2" w:rsidTr="00A513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E32168" w:rsidRPr="00A775E2" w:rsidRDefault="007D071D" w:rsidP="00A51399">
            <w:pPr>
              <w:rPr>
                <w:b w:val="0"/>
              </w:rPr>
            </w:pPr>
            <w:r w:rsidRPr="00A775E2">
              <w:rPr>
                <w:b w:val="0"/>
              </w:rPr>
              <w:t>Date</w:t>
            </w:r>
          </w:p>
        </w:tc>
        <w:tc>
          <w:tcPr>
            <w:tcW w:w="7020" w:type="dxa"/>
          </w:tcPr>
          <w:p w:rsidR="00E32168" w:rsidRPr="00A775E2" w:rsidRDefault="00E32168" w:rsidP="00A513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0</w:t>
            </w:r>
            <w:r w:rsidR="0069661B" w:rsidRPr="00A775E2">
              <w:t>3</w:t>
            </w:r>
            <w:r w:rsidRPr="00A775E2">
              <w:t>/01/</w:t>
            </w:r>
            <w:r w:rsidR="0069661B" w:rsidRPr="00A775E2">
              <w:t>1997</w:t>
            </w:r>
            <w:r w:rsidRPr="00A775E2">
              <w:t xml:space="preserve"> </w:t>
            </w:r>
          </w:p>
        </w:tc>
      </w:tr>
    </w:tbl>
    <w:p w:rsidR="000A122B" w:rsidRPr="00A775E2" w:rsidRDefault="000A122B" w:rsidP="00655ADC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020"/>
      </w:tblGrid>
      <w:tr w:rsidR="000A122B" w:rsidRPr="00A775E2" w:rsidTr="00A513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0A122B" w:rsidRPr="00A775E2" w:rsidRDefault="000A122B" w:rsidP="00A51399">
            <w:pPr>
              <w:jc w:val="center"/>
            </w:pPr>
            <w:r w:rsidRPr="00A775E2">
              <w:t>Tonsillectomy</w:t>
            </w:r>
          </w:p>
        </w:tc>
      </w:tr>
      <w:tr w:rsidR="000A122B" w:rsidRPr="00A775E2" w:rsidTr="00A51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0A122B" w:rsidRPr="00A775E2" w:rsidRDefault="000A122B" w:rsidP="00A51399">
            <w:pPr>
              <w:rPr>
                <w:b w:val="0"/>
              </w:rPr>
            </w:pPr>
            <w:r w:rsidRPr="00A775E2">
              <w:rPr>
                <w:b w:val="0"/>
              </w:rPr>
              <w:t>Procedure Code</w:t>
            </w:r>
          </w:p>
        </w:tc>
        <w:tc>
          <w:tcPr>
            <w:tcW w:w="7020" w:type="dxa"/>
          </w:tcPr>
          <w:p w:rsidR="000A122B" w:rsidRPr="00A775E2" w:rsidRDefault="000A122B" w:rsidP="00A51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42825</w:t>
            </w:r>
          </w:p>
          <w:p w:rsidR="000A122B" w:rsidRPr="00A775E2" w:rsidRDefault="000A122B" w:rsidP="00A51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TONSILLECTOMY ONE-HALF &lt;AGE 12</w:t>
            </w:r>
          </w:p>
          <w:p w:rsidR="000A122B" w:rsidRPr="00A775E2" w:rsidRDefault="000A122B" w:rsidP="00A51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Code System = CPT-4 (2.16.840.1.113883.6.12)</w:t>
            </w:r>
          </w:p>
        </w:tc>
      </w:tr>
      <w:tr w:rsidR="000A122B" w:rsidRPr="00A775E2" w:rsidTr="00A513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0A122B" w:rsidRPr="00A775E2" w:rsidRDefault="007D071D" w:rsidP="00A51399">
            <w:pPr>
              <w:rPr>
                <w:b w:val="0"/>
              </w:rPr>
            </w:pPr>
            <w:r w:rsidRPr="00A775E2">
              <w:rPr>
                <w:b w:val="0"/>
              </w:rPr>
              <w:t>Date</w:t>
            </w:r>
          </w:p>
        </w:tc>
        <w:tc>
          <w:tcPr>
            <w:tcW w:w="7020" w:type="dxa"/>
          </w:tcPr>
          <w:p w:rsidR="000A122B" w:rsidRPr="00A775E2" w:rsidRDefault="005C04FB" w:rsidP="00A513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1944</w:t>
            </w:r>
            <w:r w:rsidR="000A122B" w:rsidRPr="00A775E2">
              <w:t xml:space="preserve"> </w:t>
            </w:r>
          </w:p>
        </w:tc>
      </w:tr>
    </w:tbl>
    <w:p w:rsidR="00655ADC" w:rsidRPr="00A775E2" w:rsidRDefault="00655ADC" w:rsidP="00655ADC"/>
    <w:p w:rsidR="003833A1" w:rsidRPr="00A775E2" w:rsidRDefault="003833A1" w:rsidP="003833A1">
      <w:pPr>
        <w:pStyle w:val="Heading2"/>
      </w:pPr>
      <w:r w:rsidRPr="00A775E2">
        <w:t>Reason for Referral</w:t>
      </w:r>
    </w:p>
    <w:p w:rsidR="003833A1" w:rsidRPr="00A775E2" w:rsidRDefault="003833A1" w:rsidP="003833A1">
      <w:pPr>
        <w:rPr>
          <w:rStyle w:val="IntenseEmphasis"/>
        </w:rPr>
      </w:pPr>
      <w:r w:rsidRPr="00A775E2">
        <w:rPr>
          <w:rStyle w:val="IntenseEmphasis"/>
        </w:rPr>
        <w:t>Narrative Description</w:t>
      </w:r>
    </w:p>
    <w:p w:rsidR="003833A1" w:rsidRPr="00A775E2" w:rsidRDefault="00B63CDF" w:rsidP="003833A1">
      <w:pPr>
        <w:rPr>
          <w:lang w:bidi="en-US"/>
        </w:rPr>
      </w:pPr>
      <w:r w:rsidRPr="00A775E2">
        <w:rPr>
          <w:rFonts w:ascii="Calibri" w:eastAsia="Calibri" w:hAnsi="Calibri" w:cs="Times New Roman"/>
        </w:rPr>
        <w:t>Geriatric assessment and m</w:t>
      </w:r>
      <w:r w:rsidR="008D33D4" w:rsidRPr="00A775E2">
        <w:rPr>
          <w:rFonts w:ascii="Calibri" w:eastAsia="Calibri" w:hAnsi="Calibri" w:cs="Times New Roman"/>
        </w:rPr>
        <w:t>anagement for concerns about dementia and falling</w:t>
      </w:r>
    </w:p>
    <w:p w:rsidR="003833A1" w:rsidRPr="00A775E2" w:rsidRDefault="003833A1" w:rsidP="003833A1">
      <w:pPr>
        <w:pStyle w:val="Heading2"/>
      </w:pPr>
      <w:r w:rsidRPr="00A775E2">
        <w:lastRenderedPageBreak/>
        <w:t>Results</w:t>
      </w:r>
    </w:p>
    <w:p w:rsidR="003833A1" w:rsidRPr="00A775E2" w:rsidRDefault="003833A1" w:rsidP="003833A1">
      <w:pPr>
        <w:rPr>
          <w:rStyle w:val="IntenseEmphasis"/>
        </w:rPr>
      </w:pPr>
      <w:r w:rsidRPr="00A775E2">
        <w:rPr>
          <w:rStyle w:val="IntenseEmphasis"/>
        </w:rPr>
        <w:t>Narrative Description</w:t>
      </w:r>
    </w:p>
    <w:p w:rsidR="009C4FDB" w:rsidRDefault="009C4FDB" w:rsidP="009C4FDB">
      <w:pPr>
        <w:pStyle w:val="ListParagraph"/>
        <w:numPr>
          <w:ilvl w:val="0"/>
          <w:numId w:val="6"/>
        </w:numPr>
        <w:rPr>
          <w:lang w:bidi="en-US"/>
        </w:rPr>
      </w:pPr>
      <w:r w:rsidRPr="009C4FDB">
        <w:rPr>
          <w:lang w:bidi="en-US"/>
        </w:rPr>
        <w:t>TSH - 6 m</w:t>
      </w:r>
      <w:del w:id="29" w:author="Ott, Russ" w:date="2012-12-12T14:42:00Z">
        <w:r w:rsidRPr="009C4FDB" w:rsidDel="0053521A">
          <w:rPr>
            <w:lang w:bidi="en-US"/>
          </w:rPr>
          <w:delText>[</w:delText>
        </w:r>
      </w:del>
      <w:r w:rsidRPr="009C4FDB">
        <w:rPr>
          <w:lang w:bidi="en-US"/>
        </w:rPr>
        <w:t>IU</w:t>
      </w:r>
      <w:del w:id="30" w:author="Ott, Russ" w:date="2012-12-12T14:42:00Z">
        <w:r w:rsidRPr="009C4FDB" w:rsidDel="0053521A">
          <w:rPr>
            <w:lang w:bidi="en-US"/>
          </w:rPr>
          <w:delText>]</w:delText>
        </w:r>
      </w:del>
      <w:r w:rsidRPr="009C4FDB">
        <w:rPr>
          <w:lang w:bidi="en-US"/>
        </w:rPr>
        <w:t>/L (abnormal, high</w:t>
      </w:r>
      <w:del w:id="31" w:author="Ott, Russ" w:date="2012-12-12T14:35:00Z">
        <w:r w:rsidRPr="009C4FDB" w:rsidDel="0053521A">
          <w:rPr>
            <w:lang w:bidi="en-US"/>
          </w:rPr>
          <w:delText xml:space="preserve"> alert</w:delText>
        </w:r>
      </w:del>
      <w:r w:rsidRPr="009C4FDB">
        <w:rPr>
          <w:lang w:bidi="en-US"/>
        </w:rPr>
        <w:t>)</w:t>
      </w:r>
    </w:p>
    <w:p w:rsidR="009C4FDB" w:rsidRDefault="009C4FDB" w:rsidP="009C4FDB">
      <w:pPr>
        <w:pStyle w:val="ListParagraph"/>
        <w:numPr>
          <w:ilvl w:val="0"/>
          <w:numId w:val="6"/>
        </w:numPr>
        <w:rPr>
          <w:lang w:bidi="en-US"/>
        </w:rPr>
      </w:pPr>
      <w:r w:rsidRPr="009C4FDB">
        <w:rPr>
          <w:lang w:bidi="en-US"/>
        </w:rPr>
        <w:t>Hgb a1c - 8% (abnormal, high</w:t>
      </w:r>
      <w:del w:id="32" w:author="Ott, Russ" w:date="2012-12-12T14:35:00Z">
        <w:r w:rsidRPr="009C4FDB" w:rsidDel="0053521A">
          <w:rPr>
            <w:lang w:bidi="en-US"/>
          </w:rPr>
          <w:delText xml:space="preserve"> alert</w:delText>
        </w:r>
      </w:del>
      <w:r w:rsidRPr="009C4FDB">
        <w:rPr>
          <w:lang w:bidi="en-US"/>
        </w:rPr>
        <w:t>)</w:t>
      </w:r>
    </w:p>
    <w:p w:rsidR="009C4FDB" w:rsidRDefault="009C4FDB" w:rsidP="009C4FDB">
      <w:pPr>
        <w:pStyle w:val="ListParagraph"/>
        <w:numPr>
          <w:ilvl w:val="0"/>
          <w:numId w:val="6"/>
        </w:numPr>
        <w:rPr>
          <w:lang w:bidi="en-US"/>
        </w:rPr>
      </w:pPr>
      <w:r w:rsidRPr="009C4FDB">
        <w:rPr>
          <w:lang w:bidi="en-US"/>
        </w:rPr>
        <w:t xml:space="preserve">Creatinine </w:t>
      </w:r>
      <w:del w:id="33" w:author="Ott, Russ" w:date="2012-12-12T14:38:00Z">
        <w:r w:rsidRPr="009C4FDB" w:rsidDel="0053521A">
          <w:rPr>
            <w:lang w:bidi="en-US"/>
          </w:rPr>
          <w:delText>-</w:delText>
        </w:r>
      </w:del>
      <w:ins w:id="34" w:author="Ott, Russ" w:date="2012-12-12T14:38:00Z">
        <w:r w:rsidR="0053521A">
          <w:rPr>
            <w:lang w:bidi="en-US"/>
          </w:rPr>
          <w:t>–</w:t>
        </w:r>
      </w:ins>
      <w:r w:rsidRPr="009C4FDB">
        <w:rPr>
          <w:lang w:bidi="en-US"/>
        </w:rPr>
        <w:t xml:space="preserve"> </w:t>
      </w:r>
      <w:del w:id="35" w:author="Ott, Russ" w:date="2012-12-12T14:38:00Z">
        <w:r w:rsidRPr="009C4FDB" w:rsidDel="0053521A">
          <w:rPr>
            <w:lang w:bidi="en-US"/>
          </w:rPr>
          <w:delText>1.5</w:delText>
        </w:r>
      </w:del>
      <w:ins w:id="36" w:author="Ott, Russ" w:date="2012-12-12T14:38:00Z">
        <w:r w:rsidR="0053521A">
          <w:rPr>
            <w:lang w:bidi="en-US"/>
          </w:rPr>
          <w:t>2.0</w:t>
        </w:r>
      </w:ins>
      <w:r w:rsidRPr="009C4FDB">
        <w:rPr>
          <w:lang w:bidi="en-US"/>
        </w:rPr>
        <w:t xml:space="preserve"> mg/dL (abnormal</w:t>
      </w:r>
      <w:ins w:id="37" w:author="Ott, Russ" w:date="2012-12-12T14:38:00Z">
        <w:r w:rsidR="0053521A">
          <w:rPr>
            <w:lang w:bidi="en-US"/>
          </w:rPr>
          <w:t>, high</w:t>
        </w:r>
      </w:ins>
      <w:r w:rsidRPr="009C4FDB">
        <w:rPr>
          <w:lang w:bidi="en-US"/>
        </w:rPr>
        <w:t>)</w:t>
      </w:r>
    </w:p>
    <w:p w:rsidR="009C4FDB" w:rsidRDefault="009C4FDB" w:rsidP="009C4FDB">
      <w:pPr>
        <w:pStyle w:val="ListParagraph"/>
        <w:numPr>
          <w:ilvl w:val="0"/>
          <w:numId w:val="6"/>
        </w:numPr>
        <w:rPr>
          <w:lang w:bidi="en-US"/>
        </w:rPr>
      </w:pPr>
      <w:r w:rsidRPr="009C4FDB">
        <w:rPr>
          <w:lang w:bidi="en-US"/>
        </w:rPr>
        <w:t>INR - 3.5 (abnormal, high</w:t>
      </w:r>
      <w:del w:id="38" w:author="Ott, Russ" w:date="2012-12-12T14:35:00Z">
        <w:r w:rsidRPr="009C4FDB" w:rsidDel="0053521A">
          <w:rPr>
            <w:lang w:bidi="en-US"/>
          </w:rPr>
          <w:delText xml:space="preserve"> alert</w:delText>
        </w:r>
      </w:del>
      <w:r w:rsidRPr="009C4FDB">
        <w:rPr>
          <w:lang w:bidi="en-US"/>
        </w:rPr>
        <w:t>)</w:t>
      </w:r>
    </w:p>
    <w:p w:rsidR="009C4FDB" w:rsidRDefault="009C4FDB" w:rsidP="009C4FDB">
      <w:pPr>
        <w:pStyle w:val="ListParagraph"/>
        <w:numPr>
          <w:ilvl w:val="0"/>
          <w:numId w:val="6"/>
        </w:numPr>
        <w:rPr>
          <w:lang w:bidi="en-US"/>
        </w:rPr>
      </w:pPr>
      <w:r w:rsidRPr="009C4FDB">
        <w:rPr>
          <w:lang w:bidi="en-US"/>
        </w:rPr>
        <w:t>Echo EF - 55% (normal)</w:t>
      </w:r>
    </w:p>
    <w:p w:rsidR="009C4FDB" w:rsidRDefault="009C4FDB" w:rsidP="009C4FDB">
      <w:pPr>
        <w:pStyle w:val="ListParagraph"/>
        <w:numPr>
          <w:ilvl w:val="0"/>
          <w:numId w:val="6"/>
        </w:numPr>
        <w:rPr>
          <w:lang w:bidi="en-US"/>
        </w:rPr>
      </w:pPr>
      <w:r w:rsidRPr="009C4FDB">
        <w:rPr>
          <w:lang w:bidi="en-US"/>
        </w:rPr>
        <w:t>Aortic Valve - 1.5 cm2, Stage II diastolic dysfunction (abnormal)</w:t>
      </w:r>
    </w:p>
    <w:p w:rsidR="00245538" w:rsidRPr="00A775E2" w:rsidRDefault="009C4FDB" w:rsidP="009C4FDB">
      <w:pPr>
        <w:pStyle w:val="ListParagraph"/>
        <w:numPr>
          <w:ilvl w:val="0"/>
          <w:numId w:val="6"/>
        </w:numPr>
        <w:rPr>
          <w:lang w:bidi="en-US"/>
        </w:rPr>
      </w:pPr>
      <w:r w:rsidRPr="009C4FDB">
        <w:rPr>
          <w:lang w:bidi="en-US"/>
        </w:rPr>
        <w:t xml:space="preserve">EKG Impression - EKG rate 60s, A fib, LBBB  </w:t>
      </w:r>
    </w:p>
    <w:p w:rsidR="0095518E" w:rsidRPr="00A775E2" w:rsidRDefault="0095518E" w:rsidP="003833A1">
      <w:pPr>
        <w:rPr>
          <w:lang w:bidi="en-US"/>
        </w:rPr>
      </w:pPr>
    </w:p>
    <w:p w:rsidR="003833A1" w:rsidRPr="00A775E2" w:rsidRDefault="003833A1" w:rsidP="003833A1">
      <w:pPr>
        <w:rPr>
          <w:rStyle w:val="IntenseEmphasis"/>
        </w:rPr>
      </w:pPr>
      <w:r w:rsidRPr="00A775E2">
        <w:rPr>
          <w:rStyle w:val="IntenseEmphasis"/>
        </w:rPr>
        <w:t>Coded Data</w:t>
      </w: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020"/>
      </w:tblGrid>
      <w:tr w:rsidR="0095518E" w:rsidRPr="00A775E2" w:rsidTr="00D96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95518E" w:rsidRPr="00A775E2" w:rsidRDefault="009A1215" w:rsidP="00D9626A">
            <w:pPr>
              <w:jc w:val="center"/>
            </w:pPr>
            <w:r w:rsidRPr="00A775E2">
              <w:t>TSH</w:t>
            </w:r>
          </w:p>
        </w:tc>
      </w:tr>
      <w:tr w:rsidR="00B1572F" w:rsidRPr="00A775E2" w:rsidTr="00D9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1572F" w:rsidRPr="00B1572F" w:rsidRDefault="00B1572F" w:rsidP="00D9626A">
            <w:pPr>
              <w:rPr>
                <w:b w:val="0"/>
              </w:rPr>
            </w:pPr>
            <w:r w:rsidRPr="00B1572F">
              <w:rPr>
                <w:b w:val="0"/>
              </w:rPr>
              <w:t>Test Performed</w:t>
            </w:r>
          </w:p>
        </w:tc>
        <w:tc>
          <w:tcPr>
            <w:tcW w:w="7020" w:type="dxa"/>
          </w:tcPr>
          <w:p w:rsidR="00B1572F" w:rsidRPr="00B1572F" w:rsidRDefault="00B1572F" w:rsidP="00D96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72F">
              <w:t>11579-0</w:t>
            </w:r>
          </w:p>
          <w:p w:rsidR="00B1572F" w:rsidRPr="00B1572F" w:rsidRDefault="00B1572F" w:rsidP="00D96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72F">
              <w:t>Thyrotropin [Units/volume] in Serum or Plasma by Detection limit less than or equal to 0.05 mIU/L</w:t>
            </w:r>
          </w:p>
          <w:p w:rsidR="00B1572F" w:rsidRPr="00A775E2" w:rsidRDefault="00B1572F" w:rsidP="00D96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Code System = LOINC (2.16.840.1.113883.6.1)</w:t>
            </w:r>
          </w:p>
        </w:tc>
      </w:tr>
      <w:tr w:rsidR="0095518E" w:rsidRPr="00A775E2" w:rsidTr="00D96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95518E" w:rsidRPr="00A775E2" w:rsidRDefault="00B1572F" w:rsidP="00D9626A">
            <w:pPr>
              <w:rPr>
                <w:b w:val="0"/>
              </w:rPr>
            </w:pPr>
            <w:r>
              <w:rPr>
                <w:b w:val="0"/>
              </w:rPr>
              <w:t>Result Code</w:t>
            </w:r>
          </w:p>
        </w:tc>
        <w:tc>
          <w:tcPr>
            <w:tcW w:w="7020" w:type="dxa"/>
          </w:tcPr>
          <w:p w:rsidR="0095518E" w:rsidRPr="00A775E2" w:rsidRDefault="009A1215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3016-3</w:t>
            </w:r>
            <w:r w:rsidR="0095518E" w:rsidRPr="00A775E2">
              <w:br/>
            </w:r>
            <w:r w:rsidRPr="00A775E2">
              <w:t>Thyrotropin [Units/volume] in Serum or Plasma</w:t>
            </w:r>
          </w:p>
          <w:p w:rsidR="0095518E" w:rsidRPr="00A775E2" w:rsidRDefault="0095518E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Code System = LOINC (2.16.840.1.113883.6.1)</w:t>
            </w:r>
          </w:p>
        </w:tc>
      </w:tr>
      <w:tr w:rsidR="0095518E" w:rsidRPr="00A775E2" w:rsidTr="00D9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95518E" w:rsidRPr="00A775E2" w:rsidRDefault="0095518E" w:rsidP="00D9626A">
            <w:r w:rsidRPr="00A775E2">
              <w:rPr>
                <w:b w:val="0"/>
              </w:rPr>
              <w:t>Observed Value</w:t>
            </w:r>
          </w:p>
        </w:tc>
        <w:tc>
          <w:tcPr>
            <w:tcW w:w="7020" w:type="dxa"/>
          </w:tcPr>
          <w:p w:rsidR="0095518E" w:rsidRPr="00A775E2" w:rsidRDefault="009A1215" w:rsidP="00D96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 xml:space="preserve">6 </w:t>
            </w:r>
            <w:r w:rsidR="001F0DE5" w:rsidRPr="00A775E2">
              <w:t>m</w:t>
            </w:r>
            <w:del w:id="39" w:author="Ott, Russ" w:date="2012-12-12T14:23:00Z">
              <w:r w:rsidR="001F0DE5" w:rsidRPr="00A775E2" w:rsidDel="00BD2CA9">
                <w:delText>[</w:delText>
              </w:r>
            </w:del>
            <w:r w:rsidRPr="00A775E2">
              <w:t>IU</w:t>
            </w:r>
            <w:del w:id="40" w:author="Ott, Russ" w:date="2012-12-12T14:23:00Z">
              <w:r w:rsidR="001F0DE5" w:rsidRPr="00A775E2" w:rsidDel="00BD2CA9">
                <w:delText>]</w:delText>
              </w:r>
            </w:del>
            <w:r w:rsidRPr="00A775E2">
              <w:t>/</w:t>
            </w:r>
            <w:r w:rsidR="0095518E" w:rsidRPr="00A775E2">
              <w:t>L</w:t>
            </w:r>
          </w:p>
        </w:tc>
      </w:tr>
      <w:tr w:rsidR="0095518E" w:rsidRPr="00A775E2" w:rsidTr="00D96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95518E" w:rsidRPr="00A775E2" w:rsidRDefault="0095518E" w:rsidP="00D9626A">
            <w:pPr>
              <w:rPr>
                <w:b w:val="0"/>
              </w:rPr>
            </w:pPr>
            <w:r w:rsidRPr="00A775E2">
              <w:rPr>
                <w:b w:val="0"/>
              </w:rPr>
              <w:t>Interpretation Code</w:t>
            </w:r>
          </w:p>
        </w:tc>
        <w:tc>
          <w:tcPr>
            <w:tcW w:w="7020" w:type="dxa"/>
          </w:tcPr>
          <w:p w:rsidR="0095518E" w:rsidRPr="00A775E2" w:rsidRDefault="00245538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A (abnormal)</w:t>
            </w:r>
          </w:p>
          <w:p w:rsidR="0095518E" w:rsidRPr="00A775E2" w:rsidRDefault="00245538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H</w:t>
            </w:r>
            <w:del w:id="41" w:author="Ott, Russ" w:date="2012-12-12T14:35:00Z">
              <w:r w:rsidRPr="00A775E2" w:rsidDel="0053521A">
                <w:delText>H</w:delText>
              </w:r>
            </w:del>
            <w:r w:rsidRPr="00A775E2">
              <w:t xml:space="preserve"> (high</w:t>
            </w:r>
            <w:del w:id="42" w:author="Ott, Russ" w:date="2012-12-12T14:35:00Z">
              <w:r w:rsidRPr="00A775E2" w:rsidDel="0053521A">
                <w:delText xml:space="preserve"> alert</w:delText>
              </w:r>
            </w:del>
            <w:r w:rsidRPr="00A775E2">
              <w:t>)</w:t>
            </w:r>
          </w:p>
          <w:p w:rsidR="0095518E" w:rsidRPr="00A775E2" w:rsidRDefault="0095518E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Code System = ObservationInterpretation (2.16.840.1.113883.5.83)</w:t>
            </w:r>
          </w:p>
        </w:tc>
      </w:tr>
      <w:tr w:rsidR="0095518E" w:rsidRPr="00A775E2" w:rsidTr="00D9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95518E" w:rsidRPr="00A775E2" w:rsidRDefault="0095518E" w:rsidP="00D9626A">
            <w:pPr>
              <w:rPr>
                <w:b w:val="0"/>
              </w:rPr>
            </w:pPr>
            <w:r w:rsidRPr="00A775E2">
              <w:rPr>
                <w:b w:val="0"/>
              </w:rPr>
              <w:t>Reference Range</w:t>
            </w:r>
          </w:p>
        </w:tc>
        <w:tc>
          <w:tcPr>
            <w:tcW w:w="7020" w:type="dxa"/>
          </w:tcPr>
          <w:p w:rsidR="0095518E" w:rsidRPr="00A775E2" w:rsidRDefault="009A1215" w:rsidP="00D96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 xml:space="preserve">normal: 0.29–5.11 </w:t>
            </w:r>
            <w:ins w:id="43" w:author="Ott, Russ" w:date="2012-12-12T14:23:00Z">
              <w:r w:rsidR="00BD2CA9">
                <w:t>m</w:t>
              </w:r>
            </w:ins>
            <w:r w:rsidRPr="00A775E2">
              <w:t>IU/</w:t>
            </w:r>
            <w:del w:id="44" w:author="Ott, Russ" w:date="2012-12-12T14:23:00Z">
              <w:r w:rsidRPr="00A775E2" w:rsidDel="00BD2CA9">
                <w:delText>m</w:delText>
              </w:r>
            </w:del>
            <w:ins w:id="45" w:author="Ott, Russ" w:date="2012-12-12T14:23:00Z">
              <w:r w:rsidR="00BD2CA9">
                <w:t>L</w:t>
              </w:r>
            </w:ins>
            <w:del w:id="46" w:author="Ott, Russ" w:date="2012-12-12T14:23:00Z">
              <w:r w:rsidRPr="00A775E2" w:rsidDel="00BD2CA9">
                <w:delText>l</w:delText>
              </w:r>
            </w:del>
          </w:p>
        </w:tc>
      </w:tr>
    </w:tbl>
    <w:p w:rsidR="003833A1" w:rsidRPr="00A775E2" w:rsidRDefault="003833A1" w:rsidP="003833A1">
      <w:pPr>
        <w:rPr>
          <w:lang w:bidi="en-US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020"/>
      </w:tblGrid>
      <w:tr w:rsidR="007D071D" w:rsidRPr="00A775E2" w:rsidTr="00A513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7D071D" w:rsidRPr="00A775E2" w:rsidRDefault="007D071D" w:rsidP="00A51399">
            <w:pPr>
              <w:jc w:val="center"/>
            </w:pPr>
            <w:r w:rsidRPr="00A775E2">
              <w:t>Hgb A1c</w:t>
            </w:r>
          </w:p>
        </w:tc>
      </w:tr>
      <w:tr w:rsidR="00B1572F" w:rsidRPr="00A775E2" w:rsidTr="00A51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1572F" w:rsidRDefault="00B1572F" w:rsidP="00A51399">
            <w:pPr>
              <w:rPr>
                <w:b w:val="0"/>
              </w:rPr>
            </w:pPr>
            <w:r>
              <w:rPr>
                <w:b w:val="0"/>
              </w:rPr>
              <w:t>Test Performed</w:t>
            </w:r>
          </w:p>
        </w:tc>
        <w:tc>
          <w:tcPr>
            <w:tcW w:w="7020" w:type="dxa"/>
          </w:tcPr>
          <w:p w:rsidR="00B1572F" w:rsidRDefault="00B1572F" w:rsidP="00A51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4548-4</w:t>
            </w:r>
            <w:r w:rsidRPr="00A775E2">
              <w:br/>
              <w:t>Hemoglobin A1c/Hemoglobin.total in Blood</w:t>
            </w:r>
          </w:p>
          <w:p w:rsidR="00B1572F" w:rsidRPr="00A775E2" w:rsidRDefault="00B1572F" w:rsidP="00A51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Code System = LOINC (2.16.840.1.113883.6.1)</w:t>
            </w:r>
          </w:p>
        </w:tc>
      </w:tr>
      <w:tr w:rsidR="007D071D" w:rsidRPr="00A775E2" w:rsidTr="00A513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7D071D" w:rsidRPr="00A775E2" w:rsidRDefault="00B1572F" w:rsidP="00A51399">
            <w:pPr>
              <w:rPr>
                <w:b w:val="0"/>
              </w:rPr>
            </w:pPr>
            <w:r>
              <w:rPr>
                <w:b w:val="0"/>
              </w:rPr>
              <w:t xml:space="preserve">Result </w:t>
            </w:r>
            <w:r w:rsidR="007D071D" w:rsidRPr="00A775E2">
              <w:rPr>
                <w:b w:val="0"/>
              </w:rPr>
              <w:t>Code</w:t>
            </w:r>
          </w:p>
        </w:tc>
        <w:tc>
          <w:tcPr>
            <w:tcW w:w="7020" w:type="dxa"/>
          </w:tcPr>
          <w:p w:rsidR="007D071D" w:rsidRPr="00A775E2" w:rsidRDefault="007D071D" w:rsidP="00A513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4548-4</w:t>
            </w:r>
            <w:r w:rsidRPr="00A775E2">
              <w:br/>
              <w:t>Hemoglobin A1c/Hemoglobin.total in Blood</w:t>
            </w:r>
          </w:p>
          <w:p w:rsidR="007D071D" w:rsidRPr="00A775E2" w:rsidRDefault="007D071D" w:rsidP="00A513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Code System = LOINC (2.16.840.1.113883.6.1)</w:t>
            </w:r>
          </w:p>
        </w:tc>
      </w:tr>
      <w:tr w:rsidR="007D071D" w:rsidRPr="00A775E2" w:rsidTr="00A51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7D071D" w:rsidRPr="00A775E2" w:rsidRDefault="007D071D" w:rsidP="00A51399">
            <w:r w:rsidRPr="00A775E2">
              <w:rPr>
                <w:b w:val="0"/>
              </w:rPr>
              <w:t>Observed Value</w:t>
            </w:r>
          </w:p>
        </w:tc>
        <w:tc>
          <w:tcPr>
            <w:tcW w:w="7020" w:type="dxa"/>
          </w:tcPr>
          <w:p w:rsidR="007D071D" w:rsidRPr="00A775E2" w:rsidRDefault="007D071D" w:rsidP="00A51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8 %</w:t>
            </w:r>
          </w:p>
        </w:tc>
      </w:tr>
      <w:tr w:rsidR="007D071D" w:rsidRPr="00A775E2" w:rsidTr="00A513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7D071D" w:rsidRPr="00A775E2" w:rsidRDefault="007D071D" w:rsidP="00A51399">
            <w:pPr>
              <w:rPr>
                <w:b w:val="0"/>
              </w:rPr>
            </w:pPr>
            <w:r w:rsidRPr="00A775E2">
              <w:rPr>
                <w:b w:val="0"/>
              </w:rPr>
              <w:lastRenderedPageBreak/>
              <w:t>Interpretation Code</w:t>
            </w:r>
          </w:p>
        </w:tc>
        <w:tc>
          <w:tcPr>
            <w:tcW w:w="7020" w:type="dxa"/>
          </w:tcPr>
          <w:p w:rsidR="007D071D" w:rsidRPr="00A775E2" w:rsidRDefault="007D071D" w:rsidP="00A513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A (Abnormal)</w:t>
            </w:r>
          </w:p>
          <w:p w:rsidR="007D071D" w:rsidRPr="00A775E2" w:rsidRDefault="007D071D" w:rsidP="00A513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H</w:t>
            </w:r>
            <w:del w:id="47" w:author="Ott, Russ" w:date="2012-12-12T14:35:00Z">
              <w:r w:rsidRPr="00A775E2" w:rsidDel="0053521A">
                <w:delText>H</w:delText>
              </w:r>
            </w:del>
            <w:r w:rsidRPr="00A775E2">
              <w:t xml:space="preserve"> (High</w:t>
            </w:r>
            <w:del w:id="48" w:author="Ott, Russ" w:date="2012-12-12T14:35:00Z">
              <w:r w:rsidRPr="00A775E2" w:rsidDel="0053521A">
                <w:delText xml:space="preserve"> Alert</w:delText>
              </w:r>
            </w:del>
            <w:r w:rsidRPr="00A775E2">
              <w:t>)</w:t>
            </w:r>
          </w:p>
          <w:p w:rsidR="007D071D" w:rsidRPr="00A775E2" w:rsidRDefault="007D071D" w:rsidP="00A513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Code System = ObservationInterpretation (2.16.840.1.113883.5.83)</w:t>
            </w:r>
          </w:p>
        </w:tc>
      </w:tr>
      <w:tr w:rsidR="007D071D" w:rsidRPr="00A775E2" w:rsidTr="00A51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7D071D" w:rsidRPr="00A775E2" w:rsidRDefault="007D071D" w:rsidP="00A51399">
            <w:pPr>
              <w:rPr>
                <w:b w:val="0"/>
              </w:rPr>
            </w:pPr>
            <w:r w:rsidRPr="00A775E2">
              <w:rPr>
                <w:b w:val="0"/>
              </w:rPr>
              <w:t>Reference Range</w:t>
            </w:r>
          </w:p>
        </w:tc>
        <w:tc>
          <w:tcPr>
            <w:tcW w:w="7020" w:type="dxa"/>
          </w:tcPr>
          <w:p w:rsidR="007D071D" w:rsidRPr="00A775E2" w:rsidRDefault="007D071D" w:rsidP="002B4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 xml:space="preserve">normal: </w:t>
            </w:r>
            <w:r w:rsidR="002B4F47" w:rsidRPr="00A775E2">
              <w:t>4-5.6%</w:t>
            </w:r>
          </w:p>
        </w:tc>
      </w:tr>
    </w:tbl>
    <w:p w:rsidR="007D071D" w:rsidRPr="00A775E2" w:rsidRDefault="007D071D" w:rsidP="003833A1">
      <w:pPr>
        <w:rPr>
          <w:lang w:bidi="en-US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020"/>
      </w:tblGrid>
      <w:tr w:rsidR="009A1215" w:rsidRPr="00A775E2" w:rsidTr="00D96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9A1215" w:rsidRPr="00A775E2" w:rsidRDefault="009A1215" w:rsidP="00D9626A">
            <w:pPr>
              <w:jc w:val="center"/>
            </w:pPr>
            <w:r w:rsidRPr="00A775E2">
              <w:t>Creatinine</w:t>
            </w:r>
          </w:p>
        </w:tc>
      </w:tr>
      <w:tr w:rsidR="00B1572F" w:rsidRPr="00A775E2" w:rsidTr="00D9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1572F" w:rsidRDefault="00B1572F" w:rsidP="00D9626A">
            <w:pPr>
              <w:rPr>
                <w:b w:val="0"/>
              </w:rPr>
            </w:pPr>
            <w:r>
              <w:rPr>
                <w:b w:val="0"/>
              </w:rPr>
              <w:t>Test Performed</w:t>
            </w:r>
          </w:p>
        </w:tc>
        <w:tc>
          <w:tcPr>
            <w:tcW w:w="7020" w:type="dxa"/>
          </w:tcPr>
          <w:p w:rsidR="00B1572F" w:rsidRPr="00A775E2" w:rsidRDefault="00B1572F" w:rsidP="00B15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2160-0</w:t>
            </w:r>
            <w:r w:rsidRPr="00A775E2">
              <w:br/>
              <w:t>Creatinine [Mass/volume] in Serum or Plasma</w:t>
            </w:r>
          </w:p>
          <w:p w:rsidR="00B1572F" w:rsidRPr="00A775E2" w:rsidRDefault="00B1572F" w:rsidP="00B15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Code System = LOINC (2.16.840.1.113883.6.1)</w:t>
            </w:r>
          </w:p>
        </w:tc>
      </w:tr>
      <w:tr w:rsidR="009A1215" w:rsidRPr="00A775E2" w:rsidTr="00D96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9A1215" w:rsidRPr="00A775E2" w:rsidRDefault="00B1572F" w:rsidP="00D9626A">
            <w:pPr>
              <w:rPr>
                <w:b w:val="0"/>
              </w:rPr>
            </w:pPr>
            <w:r>
              <w:rPr>
                <w:b w:val="0"/>
              </w:rPr>
              <w:t xml:space="preserve">Result </w:t>
            </w:r>
            <w:r w:rsidR="009A1215" w:rsidRPr="00A775E2">
              <w:rPr>
                <w:b w:val="0"/>
              </w:rPr>
              <w:t>Code</w:t>
            </w:r>
          </w:p>
        </w:tc>
        <w:tc>
          <w:tcPr>
            <w:tcW w:w="7020" w:type="dxa"/>
          </w:tcPr>
          <w:p w:rsidR="009A1215" w:rsidRPr="00A775E2" w:rsidRDefault="009A1215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2160-0</w:t>
            </w:r>
            <w:r w:rsidRPr="00A775E2">
              <w:br/>
              <w:t>Creatinine [Mass/volume] in Serum or Plasma</w:t>
            </w:r>
          </w:p>
          <w:p w:rsidR="009A1215" w:rsidRPr="00A775E2" w:rsidRDefault="009A1215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Code System = LOINC (2.16.840.1.113883.6.1)</w:t>
            </w:r>
          </w:p>
        </w:tc>
      </w:tr>
      <w:tr w:rsidR="009A1215" w:rsidRPr="00A775E2" w:rsidTr="00D9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9A1215" w:rsidRPr="00A775E2" w:rsidRDefault="009A1215" w:rsidP="00D9626A">
            <w:r w:rsidRPr="00A775E2">
              <w:rPr>
                <w:b w:val="0"/>
              </w:rPr>
              <w:t>Observed Value</w:t>
            </w:r>
          </w:p>
        </w:tc>
        <w:tc>
          <w:tcPr>
            <w:tcW w:w="7020" w:type="dxa"/>
          </w:tcPr>
          <w:p w:rsidR="009A1215" w:rsidRPr="00A775E2" w:rsidRDefault="00C26CBE" w:rsidP="00D96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del w:id="49" w:author="Ott, Russ" w:date="2012-12-12T13:19:00Z">
              <w:r w:rsidRPr="00A775E2" w:rsidDel="00E840B5">
                <w:delText>1.5</w:delText>
              </w:r>
            </w:del>
            <w:ins w:id="50" w:author="Ott, Russ" w:date="2012-12-12T13:19:00Z">
              <w:r w:rsidR="00E840B5">
                <w:t>2.0</w:t>
              </w:r>
            </w:ins>
            <w:r w:rsidR="009A1215" w:rsidRPr="00A775E2">
              <w:t xml:space="preserve"> </w:t>
            </w:r>
            <w:r w:rsidRPr="00A775E2">
              <w:t>mg</w:t>
            </w:r>
            <w:r w:rsidR="009A1215" w:rsidRPr="00A775E2">
              <w:t>/</w:t>
            </w:r>
            <w:r w:rsidRPr="00A775E2">
              <w:t>dL</w:t>
            </w:r>
          </w:p>
        </w:tc>
      </w:tr>
      <w:tr w:rsidR="009A1215" w:rsidRPr="00A775E2" w:rsidTr="00D96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9A1215" w:rsidRPr="00A775E2" w:rsidRDefault="009A1215" w:rsidP="00D9626A">
            <w:pPr>
              <w:rPr>
                <w:b w:val="0"/>
              </w:rPr>
            </w:pPr>
            <w:r w:rsidRPr="00A775E2">
              <w:rPr>
                <w:b w:val="0"/>
              </w:rPr>
              <w:t>Interpretation Code</w:t>
            </w:r>
          </w:p>
        </w:tc>
        <w:tc>
          <w:tcPr>
            <w:tcW w:w="7020" w:type="dxa"/>
          </w:tcPr>
          <w:p w:rsidR="009A1215" w:rsidRDefault="007D071D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51" w:author="Ott, Russ" w:date="2012-12-12T14:38:00Z"/>
              </w:rPr>
            </w:pPr>
            <w:r w:rsidRPr="00A775E2">
              <w:t>A (A</w:t>
            </w:r>
            <w:r w:rsidR="00245538" w:rsidRPr="00A775E2">
              <w:t>bnormal)</w:t>
            </w:r>
          </w:p>
          <w:p w:rsidR="0053521A" w:rsidRPr="00A775E2" w:rsidRDefault="0053521A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ins w:id="52" w:author="Ott, Russ" w:date="2012-12-12T14:38:00Z">
              <w:r>
                <w:t>H (High)</w:t>
              </w:r>
            </w:ins>
          </w:p>
          <w:p w:rsidR="009A1215" w:rsidRPr="00A775E2" w:rsidRDefault="009A1215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Code System = ObservationInterpretation (2.16.840.1.113883.5.83)</w:t>
            </w:r>
          </w:p>
        </w:tc>
      </w:tr>
      <w:tr w:rsidR="009A1215" w:rsidRPr="00A775E2" w:rsidTr="00D9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9A1215" w:rsidRPr="00A775E2" w:rsidRDefault="009A1215" w:rsidP="00D9626A">
            <w:pPr>
              <w:rPr>
                <w:b w:val="0"/>
              </w:rPr>
            </w:pPr>
            <w:r w:rsidRPr="00A775E2">
              <w:rPr>
                <w:b w:val="0"/>
              </w:rPr>
              <w:t>Reference Range</w:t>
            </w:r>
          </w:p>
        </w:tc>
        <w:tc>
          <w:tcPr>
            <w:tcW w:w="7020" w:type="dxa"/>
          </w:tcPr>
          <w:p w:rsidR="009A1215" w:rsidRPr="00A775E2" w:rsidRDefault="001F0DE5" w:rsidP="00D96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&lt;1.5</w:t>
            </w:r>
          </w:p>
        </w:tc>
      </w:tr>
    </w:tbl>
    <w:p w:rsidR="009A1215" w:rsidRPr="00A775E2" w:rsidRDefault="009A1215" w:rsidP="003833A1">
      <w:pPr>
        <w:rPr>
          <w:lang w:bidi="en-US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020"/>
      </w:tblGrid>
      <w:tr w:rsidR="00C26CBE" w:rsidRPr="00A775E2" w:rsidTr="00D96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C26CBE" w:rsidRPr="00A775E2" w:rsidRDefault="00C26CBE" w:rsidP="00D9626A">
            <w:pPr>
              <w:jc w:val="center"/>
            </w:pPr>
            <w:r w:rsidRPr="00A775E2">
              <w:t>INR</w:t>
            </w:r>
          </w:p>
        </w:tc>
      </w:tr>
      <w:tr w:rsidR="00B1572F" w:rsidRPr="00A775E2" w:rsidTr="00D9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1572F" w:rsidRPr="00B1572F" w:rsidRDefault="00B1572F" w:rsidP="00D9626A">
            <w:pPr>
              <w:rPr>
                <w:b w:val="0"/>
              </w:rPr>
            </w:pPr>
            <w:r w:rsidRPr="00B1572F">
              <w:rPr>
                <w:b w:val="0"/>
              </w:rPr>
              <w:t>Test Performed</w:t>
            </w:r>
          </w:p>
        </w:tc>
        <w:tc>
          <w:tcPr>
            <w:tcW w:w="7020" w:type="dxa"/>
          </w:tcPr>
          <w:p w:rsidR="00B1572F" w:rsidRPr="00A775E2" w:rsidRDefault="00B1572F" w:rsidP="00B15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6301-6</w:t>
            </w:r>
            <w:r w:rsidRPr="00A775E2">
              <w:br/>
              <w:t>INR in Platelet poor plasma by Coagulation assay</w:t>
            </w:r>
          </w:p>
          <w:p w:rsidR="00B1572F" w:rsidRPr="00A775E2" w:rsidRDefault="00B1572F" w:rsidP="00B15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Code System = LOINC (2.16.840.1.113883.6.1)</w:t>
            </w:r>
          </w:p>
        </w:tc>
      </w:tr>
      <w:tr w:rsidR="00C26CBE" w:rsidRPr="00A775E2" w:rsidTr="00D96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C26CBE" w:rsidRPr="00A775E2" w:rsidRDefault="00B1572F" w:rsidP="00D9626A">
            <w:pPr>
              <w:rPr>
                <w:b w:val="0"/>
              </w:rPr>
            </w:pPr>
            <w:r>
              <w:rPr>
                <w:b w:val="0"/>
              </w:rPr>
              <w:t>Result Code</w:t>
            </w:r>
          </w:p>
        </w:tc>
        <w:tc>
          <w:tcPr>
            <w:tcW w:w="7020" w:type="dxa"/>
          </w:tcPr>
          <w:p w:rsidR="00C26CBE" w:rsidRPr="00A775E2" w:rsidRDefault="001F0DE5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6301-6</w:t>
            </w:r>
            <w:r w:rsidR="00C26CBE" w:rsidRPr="00A775E2">
              <w:br/>
            </w:r>
            <w:r w:rsidRPr="00A775E2">
              <w:t>INR in Platelet poor plasma by Coagulation assay</w:t>
            </w:r>
          </w:p>
          <w:p w:rsidR="00C26CBE" w:rsidRPr="00A775E2" w:rsidRDefault="00C26CBE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Code System = LOINC (2.16.840.1.113883.6.1)</w:t>
            </w:r>
          </w:p>
        </w:tc>
      </w:tr>
      <w:tr w:rsidR="00C26CBE" w:rsidRPr="00A775E2" w:rsidTr="00D9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C26CBE" w:rsidRPr="00A775E2" w:rsidRDefault="00C26CBE" w:rsidP="00D9626A">
            <w:r w:rsidRPr="00A775E2">
              <w:rPr>
                <w:b w:val="0"/>
              </w:rPr>
              <w:t>Observed Value</w:t>
            </w:r>
          </w:p>
        </w:tc>
        <w:tc>
          <w:tcPr>
            <w:tcW w:w="7020" w:type="dxa"/>
          </w:tcPr>
          <w:p w:rsidR="00C26CBE" w:rsidRPr="00A775E2" w:rsidRDefault="00C26CBE" w:rsidP="005B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del w:id="53" w:author="Ott, Russ" w:date="2012-12-12T13:19:00Z">
              <w:r w:rsidRPr="00A775E2" w:rsidDel="00E840B5">
                <w:delText>5</w:delText>
              </w:r>
              <w:r w:rsidR="00E404AE" w:rsidRPr="00A775E2" w:rsidDel="00E840B5">
                <w:delText>.0</w:delText>
              </w:r>
            </w:del>
            <w:ins w:id="54" w:author="Ott, Russ" w:date="2012-12-12T13:19:00Z">
              <w:r w:rsidR="00E840B5">
                <w:t>3.5</w:t>
              </w:r>
            </w:ins>
            <w:del w:id="55" w:author="Ott, Russ" w:date="2012-12-12T14:40:00Z">
              <w:r w:rsidRPr="00A775E2" w:rsidDel="0053521A">
                <w:delText xml:space="preserve"> </w:delText>
              </w:r>
              <w:r w:rsidR="00A1190B" w:rsidRPr="00A775E2" w:rsidDel="0053521A">
                <w:delText>{INR}</w:delText>
              </w:r>
            </w:del>
          </w:p>
        </w:tc>
      </w:tr>
      <w:tr w:rsidR="00C26CBE" w:rsidRPr="00A775E2" w:rsidTr="00D96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C26CBE" w:rsidRPr="00A775E2" w:rsidRDefault="00C26CBE" w:rsidP="00D9626A">
            <w:pPr>
              <w:rPr>
                <w:b w:val="0"/>
              </w:rPr>
            </w:pPr>
            <w:r w:rsidRPr="00A775E2">
              <w:rPr>
                <w:b w:val="0"/>
              </w:rPr>
              <w:t>Interpretation Code</w:t>
            </w:r>
          </w:p>
        </w:tc>
        <w:tc>
          <w:tcPr>
            <w:tcW w:w="7020" w:type="dxa"/>
          </w:tcPr>
          <w:p w:rsidR="007A3747" w:rsidRPr="00A775E2" w:rsidRDefault="007A3747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A (Abnormal)</w:t>
            </w:r>
          </w:p>
          <w:p w:rsidR="007A3747" w:rsidRPr="00A775E2" w:rsidRDefault="007A3747" w:rsidP="007A37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H</w:t>
            </w:r>
            <w:del w:id="56" w:author="Ott, Russ" w:date="2012-12-12T14:36:00Z">
              <w:r w:rsidRPr="00A775E2" w:rsidDel="0053521A">
                <w:delText>H</w:delText>
              </w:r>
            </w:del>
            <w:r w:rsidRPr="00A775E2">
              <w:t xml:space="preserve"> (</w:t>
            </w:r>
            <w:r w:rsidR="00E404AE" w:rsidRPr="00A775E2">
              <w:t>High</w:t>
            </w:r>
            <w:del w:id="57" w:author="Ott, Russ" w:date="2012-12-12T14:36:00Z">
              <w:r w:rsidR="00E404AE" w:rsidRPr="00A775E2" w:rsidDel="0053521A">
                <w:delText xml:space="preserve"> Alert</w:delText>
              </w:r>
            </w:del>
            <w:r w:rsidRPr="00A775E2">
              <w:t>)</w:t>
            </w:r>
          </w:p>
          <w:p w:rsidR="00C26CBE" w:rsidRPr="00A775E2" w:rsidRDefault="00C26CBE" w:rsidP="007A37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Code System = ObservationInterpretation (2.16.840.1.113883.5.83)</w:t>
            </w:r>
          </w:p>
        </w:tc>
      </w:tr>
      <w:tr w:rsidR="00C26CBE" w:rsidRPr="00A775E2" w:rsidTr="00D9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C26CBE" w:rsidRPr="00A775E2" w:rsidRDefault="00C26CBE" w:rsidP="00D9626A">
            <w:pPr>
              <w:rPr>
                <w:b w:val="0"/>
              </w:rPr>
            </w:pPr>
            <w:r w:rsidRPr="00A775E2">
              <w:rPr>
                <w:b w:val="0"/>
              </w:rPr>
              <w:t>Reference Range</w:t>
            </w:r>
          </w:p>
        </w:tc>
        <w:tc>
          <w:tcPr>
            <w:tcW w:w="7020" w:type="dxa"/>
          </w:tcPr>
          <w:p w:rsidR="00C26CBE" w:rsidRPr="00A775E2" w:rsidRDefault="00E404AE" w:rsidP="00D96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 xml:space="preserve">Normal reference range 1.0-1.5; </w:t>
            </w:r>
            <w:r w:rsidR="00C26CBE" w:rsidRPr="00A775E2">
              <w:t>Targeted INR</w:t>
            </w:r>
            <w:r w:rsidRPr="00A775E2">
              <w:t xml:space="preserve"> 2.0-3</w:t>
            </w:r>
            <w:r w:rsidR="005B3A0A" w:rsidRPr="00A775E2">
              <w:t>.0</w:t>
            </w:r>
          </w:p>
        </w:tc>
      </w:tr>
    </w:tbl>
    <w:p w:rsidR="00363509" w:rsidRPr="00A775E2" w:rsidRDefault="00363509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020"/>
      </w:tblGrid>
      <w:tr w:rsidR="00363509" w:rsidRPr="00A775E2" w:rsidTr="00D96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363509" w:rsidRPr="00A775E2" w:rsidRDefault="00363509" w:rsidP="00D9626A">
            <w:pPr>
              <w:jc w:val="center"/>
            </w:pPr>
            <w:r w:rsidRPr="00A775E2">
              <w:t>Echo EF</w:t>
            </w:r>
          </w:p>
        </w:tc>
      </w:tr>
      <w:tr w:rsidR="00B1572F" w:rsidRPr="00A775E2" w:rsidTr="00D9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1572F" w:rsidRDefault="00B1572F" w:rsidP="00D9626A">
            <w:pPr>
              <w:rPr>
                <w:b w:val="0"/>
              </w:rPr>
            </w:pPr>
            <w:r>
              <w:rPr>
                <w:b w:val="0"/>
              </w:rPr>
              <w:t>Test Performed</w:t>
            </w:r>
          </w:p>
        </w:tc>
        <w:tc>
          <w:tcPr>
            <w:tcW w:w="7020" w:type="dxa"/>
          </w:tcPr>
          <w:p w:rsidR="00B1572F" w:rsidRPr="00B1572F" w:rsidRDefault="00B1572F" w:rsidP="00D96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72F">
              <w:t>34552-0</w:t>
            </w:r>
          </w:p>
          <w:p w:rsidR="00B1572F" w:rsidRPr="00B1572F" w:rsidRDefault="00B1572F" w:rsidP="00D96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72F">
              <w:lastRenderedPageBreak/>
              <w:t>2D echocardiogram panel</w:t>
            </w:r>
          </w:p>
          <w:p w:rsidR="00B1572F" w:rsidRPr="00A775E2" w:rsidRDefault="00B1572F" w:rsidP="00D96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Code System = LOINC (2.16.840.1.113883.6.1)</w:t>
            </w:r>
          </w:p>
        </w:tc>
      </w:tr>
      <w:tr w:rsidR="00363509" w:rsidRPr="00A775E2" w:rsidTr="00D96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63509" w:rsidRPr="00A775E2" w:rsidRDefault="00B1572F" w:rsidP="00D9626A">
            <w:pPr>
              <w:rPr>
                <w:b w:val="0"/>
              </w:rPr>
            </w:pPr>
            <w:r>
              <w:rPr>
                <w:b w:val="0"/>
              </w:rPr>
              <w:lastRenderedPageBreak/>
              <w:t xml:space="preserve">Result </w:t>
            </w:r>
            <w:r w:rsidR="00363509" w:rsidRPr="00A775E2">
              <w:rPr>
                <w:b w:val="0"/>
              </w:rPr>
              <w:t>Code</w:t>
            </w:r>
          </w:p>
        </w:tc>
        <w:tc>
          <w:tcPr>
            <w:tcW w:w="7020" w:type="dxa"/>
          </w:tcPr>
          <w:p w:rsidR="00363509" w:rsidRPr="00A775E2" w:rsidRDefault="00203A9C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18041-4</w:t>
            </w:r>
            <w:r w:rsidR="00363509" w:rsidRPr="00A775E2">
              <w:br/>
            </w:r>
            <w:r w:rsidRPr="00A775E2">
              <w:t>Aortic valve Ejection [Time] by US.doppler</w:t>
            </w:r>
          </w:p>
          <w:p w:rsidR="00363509" w:rsidRPr="00A775E2" w:rsidRDefault="00363509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 xml:space="preserve">Code System = LOINC (2.16.840.1.113883.6.1) </w:t>
            </w:r>
          </w:p>
        </w:tc>
      </w:tr>
      <w:tr w:rsidR="00363509" w:rsidRPr="00A775E2" w:rsidTr="00D9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63509" w:rsidRPr="00A775E2" w:rsidRDefault="00363509" w:rsidP="00D9626A">
            <w:r w:rsidRPr="00A775E2">
              <w:rPr>
                <w:b w:val="0"/>
              </w:rPr>
              <w:t>Observed Value</w:t>
            </w:r>
          </w:p>
        </w:tc>
        <w:tc>
          <w:tcPr>
            <w:tcW w:w="7020" w:type="dxa"/>
          </w:tcPr>
          <w:p w:rsidR="00363509" w:rsidRPr="00A775E2" w:rsidRDefault="00363509" w:rsidP="00D96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55%</w:t>
            </w:r>
          </w:p>
        </w:tc>
      </w:tr>
      <w:tr w:rsidR="00363509" w:rsidRPr="00A775E2" w:rsidTr="00D96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63509" w:rsidRPr="00A775E2" w:rsidRDefault="00363509" w:rsidP="00D9626A">
            <w:pPr>
              <w:rPr>
                <w:b w:val="0"/>
              </w:rPr>
            </w:pPr>
            <w:r w:rsidRPr="00A775E2">
              <w:rPr>
                <w:b w:val="0"/>
              </w:rPr>
              <w:t>Interpretation Code</w:t>
            </w:r>
          </w:p>
        </w:tc>
        <w:tc>
          <w:tcPr>
            <w:tcW w:w="7020" w:type="dxa"/>
          </w:tcPr>
          <w:p w:rsidR="00363509" w:rsidRPr="00A775E2" w:rsidRDefault="00363509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N</w:t>
            </w:r>
          </w:p>
          <w:p w:rsidR="00363509" w:rsidRPr="00A775E2" w:rsidRDefault="00363509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Normal</w:t>
            </w:r>
          </w:p>
          <w:p w:rsidR="00363509" w:rsidRPr="00A775E2" w:rsidRDefault="00363509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Code System = ObservationInterpretation (2.16.840.1.113883.5.83)</w:t>
            </w:r>
          </w:p>
        </w:tc>
      </w:tr>
      <w:tr w:rsidR="00E55186" w:rsidRPr="00A775E2" w:rsidTr="00D9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E55186" w:rsidRPr="00A775E2" w:rsidRDefault="00E55186" w:rsidP="00D9626A">
            <w:pPr>
              <w:rPr>
                <w:b w:val="0"/>
              </w:rPr>
            </w:pPr>
            <w:r w:rsidRPr="00A775E2">
              <w:rPr>
                <w:b w:val="0"/>
              </w:rPr>
              <w:t>Reference Range</w:t>
            </w:r>
          </w:p>
        </w:tc>
        <w:tc>
          <w:tcPr>
            <w:tcW w:w="7020" w:type="dxa"/>
          </w:tcPr>
          <w:p w:rsidR="00E55186" w:rsidRPr="00A775E2" w:rsidRDefault="00E55186" w:rsidP="00E55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50-75%</w:t>
            </w:r>
          </w:p>
        </w:tc>
      </w:tr>
    </w:tbl>
    <w:p w:rsidR="00363509" w:rsidRPr="00A775E2" w:rsidRDefault="00363509" w:rsidP="003833A1">
      <w:pPr>
        <w:rPr>
          <w:lang w:bidi="en-US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020"/>
      </w:tblGrid>
      <w:tr w:rsidR="00A1190B" w:rsidRPr="00A775E2" w:rsidTr="00D96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A1190B" w:rsidRPr="00A775E2" w:rsidRDefault="00A1190B" w:rsidP="00D9626A">
            <w:pPr>
              <w:jc w:val="center"/>
            </w:pPr>
            <w:r w:rsidRPr="00A775E2">
              <w:t>Aortic Valve</w:t>
            </w:r>
          </w:p>
        </w:tc>
      </w:tr>
      <w:tr w:rsidR="00B1572F" w:rsidRPr="00A775E2" w:rsidTr="00D9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1572F" w:rsidRDefault="00B1572F" w:rsidP="00D9626A">
            <w:pPr>
              <w:rPr>
                <w:b w:val="0"/>
              </w:rPr>
            </w:pPr>
            <w:r>
              <w:rPr>
                <w:b w:val="0"/>
              </w:rPr>
              <w:t>Test Performed</w:t>
            </w:r>
          </w:p>
        </w:tc>
        <w:tc>
          <w:tcPr>
            <w:tcW w:w="7020" w:type="dxa"/>
          </w:tcPr>
          <w:p w:rsidR="00B1572F" w:rsidRPr="00B1572F" w:rsidRDefault="00B1572F" w:rsidP="00B15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72F">
              <w:t>34552-0</w:t>
            </w:r>
          </w:p>
          <w:p w:rsidR="00B1572F" w:rsidRPr="00B1572F" w:rsidRDefault="00B1572F" w:rsidP="00B15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72F">
              <w:t>2D echocardiogram panel</w:t>
            </w:r>
          </w:p>
          <w:p w:rsidR="00B1572F" w:rsidRPr="00A775E2" w:rsidRDefault="00B1572F" w:rsidP="00B15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Code System = LOINC (2.16.840.1.113883.6.1)</w:t>
            </w:r>
          </w:p>
        </w:tc>
      </w:tr>
      <w:tr w:rsidR="00A1190B" w:rsidRPr="00A775E2" w:rsidTr="00D96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A1190B" w:rsidRPr="00A775E2" w:rsidRDefault="00B1572F" w:rsidP="00D9626A">
            <w:pPr>
              <w:rPr>
                <w:b w:val="0"/>
              </w:rPr>
            </w:pPr>
            <w:r>
              <w:rPr>
                <w:b w:val="0"/>
              </w:rPr>
              <w:t xml:space="preserve">Result </w:t>
            </w:r>
            <w:r w:rsidR="00A1190B" w:rsidRPr="00A775E2">
              <w:rPr>
                <w:b w:val="0"/>
              </w:rPr>
              <w:t>Code</w:t>
            </w:r>
          </w:p>
        </w:tc>
        <w:tc>
          <w:tcPr>
            <w:tcW w:w="7020" w:type="dxa"/>
          </w:tcPr>
          <w:p w:rsidR="00A1190B" w:rsidRPr="00A775E2" w:rsidRDefault="008D33D4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18089-3</w:t>
            </w:r>
            <w:r w:rsidR="00A1190B" w:rsidRPr="00A775E2">
              <w:br/>
            </w:r>
            <w:r w:rsidRPr="00A775E2">
              <w:t>AV Orifice Area US</w:t>
            </w:r>
          </w:p>
          <w:p w:rsidR="00A1190B" w:rsidRPr="00A775E2" w:rsidRDefault="00A1190B" w:rsidP="00A119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 xml:space="preserve">Code System = </w:t>
            </w:r>
            <w:r w:rsidR="008D33D4" w:rsidRPr="00A775E2">
              <w:t>LOINC (2.16.840.1.113883.6.1)</w:t>
            </w:r>
          </w:p>
        </w:tc>
      </w:tr>
      <w:tr w:rsidR="00A1190B" w:rsidRPr="00A775E2" w:rsidTr="00D9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A1190B" w:rsidRPr="00A775E2" w:rsidRDefault="00A1190B" w:rsidP="00D9626A">
            <w:r w:rsidRPr="00A775E2">
              <w:rPr>
                <w:b w:val="0"/>
              </w:rPr>
              <w:t>Observed Value</w:t>
            </w:r>
          </w:p>
        </w:tc>
        <w:tc>
          <w:tcPr>
            <w:tcW w:w="7020" w:type="dxa"/>
          </w:tcPr>
          <w:p w:rsidR="00A1190B" w:rsidRPr="00A775E2" w:rsidRDefault="00A1190B" w:rsidP="00A11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>1.5 cm</w:t>
            </w:r>
            <w:r w:rsidR="00363509" w:rsidRPr="00A775E2">
              <w:t>2</w:t>
            </w:r>
          </w:p>
        </w:tc>
      </w:tr>
      <w:tr w:rsidR="00A1190B" w:rsidRPr="00A775E2" w:rsidTr="00D96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A1190B" w:rsidRPr="00A775E2" w:rsidRDefault="00A1190B" w:rsidP="00D9626A">
            <w:pPr>
              <w:rPr>
                <w:b w:val="0"/>
              </w:rPr>
            </w:pPr>
            <w:r w:rsidRPr="00A775E2">
              <w:rPr>
                <w:b w:val="0"/>
              </w:rPr>
              <w:t>Interpretation Code</w:t>
            </w:r>
          </w:p>
        </w:tc>
        <w:tc>
          <w:tcPr>
            <w:tcW w:w="7020" w:type="dxa"/>
          </w:tcPr>
          <w:p w:rsidR="007A3747" w:rsidRPr="00A775E2" w:rsidRDefault="007A3747" w:rsidP="007A37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A (Abnormal)</w:t>
            </w:r>
          </w:p>
          <w:p w:rsidR="00A1190B" w:rsidRPr="00A775E2" w:rsidRDefault="00A1190B" w:rsidP="007A37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5E2">
              <w:t>Code System = ObservationInterpretation (2.16.840.1.113883.5.83)</w:t>
            </w:r>
          </w:p>
        </w:tc>
      </w:tr>
      <w:tr w:rsidR="00A1190B" w:rsidTr="00D9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A1190B" w:rsidRPr="00A775E2" w:rsidRDefault="00A1190B" w:rsidP="00D9626A">
            <w:pPr>
              <w:rPr>
                <w:b w:val="0"/>
              </w:rPr>
            </w:pPr>
            <w:r w:rsidRPr="00A775E2">
              <w:rPr>
                <w:b w:val="0"/>
              </w:rPr>
              <w:t>Reference Range</w:t>
            </w:r>
          </w:p>
        </w:tc>
        <w:tc>
          <w:tcPr>
            <w:tcW w:w="7020" w:type="dxa"/>
          </w:tcPr>
          <w:p w:rsidR="00A1190B" w:rsidRPr="00A775E2" w:rsidRDefault="007A3747" w:rsidP="00D96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5E2">
              <w:t xml:space="preserve">Normal (3.0-4.0 cm2), </w:t>
            </w:r>
            <w:r w:rsidR="00245538" w:rsidRPr="00A775E2">
              <w:t xml:space="preserve">mild </w:t>
            </w:r>
            <w:r w:rsidR="00A1190B" w:rsidRPr="00A775E2">
              <w:t>(1.5–2.0 cm2), moderate (1.0–1.5 cm2), severe (&lt; 1.0 cm2)</w:t>
            </w:r>
          </w:p>
        </w:tc>
      </w:tr>
    </w:tbl>
    <w:p w:rsidR="00B07750" w:rsidRDefault="00B07750" w:rsidP="00B07750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020"/>
      </w:tblGrid>
      <w:tr w:rsidR="00B07750" w:rsidTr="00D96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B07750" w:rsidRDefault="00B07750" w:rsidP="00D9626A">
            <w:pPr>
              <w:jc w:val="center"/>
            </w:pPr>
            <w:r>
              <w:t>EKG Impression</w:t>
            </w:r>
          </w:p>
        </w:tc>
      </w:tr>
      <w:tr w:rsidR="00B1572F" w:rsidTr="00D9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1572F" w:rsidRDefault="00B1572F" w:rsidP="00D9626A">
            <w:pPr>
              <w:rPr>
                <w:b w:val="0"/>
              </w:rPr>
            </w:pPr>
            <w:r>
              <w:rPr>
                <w:b w:val="0"/>
              </w:rPr>
              <w:t xml:space="preserve">Test Performed </w:t>
            </w:r>
          </w:p>
        </w:tc>
        <w:tc>
          <w:tcPr>
            <w:tcW w:w="7020" w:type="dxa"/>
          </w:tcPr>
          <w:p w:rsidR="00B1572F" w:rsidRPr="00B1572F" w:rsidRDefault="00B1572F" w:rsidP="00D96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72F">
              <w:t>34534-8</w:t>
            </w:r>
          </w:p>
          <w:p w:rsidR="00B1572F" w:rsidRPr="00B1572F" w:rsidRDefault="00B1572F" w:rsidP="00D96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72F">
              <w:t>EKG 12 channel panel</w:t>
            </w:r>
          </w:p>
          <w:p w:rsidR="00B1572F" w:rsidRDefault="00B1572F" w:rsidP="00D96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234A">
              <w:t xml:space="preserve">Code System = </w:t>
            </w:r>
            <w:r w:rsidRPr="008D33D4">
              <w:t>LOINC (2.16.840.1.113883.6.1)</w:t>
            </w:r>
          </w:p>
        </w:tc>
      </w:tr>
      <w:tr w:rsidR="00B07750" w:rsidTr="00D96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750" w:rsidRPr="00DC2310" w:rsidRDefault="00B1572F" w:rsidP="00D9626A">
            <w:pPr>
              <w:rPr>
                <w:b w:val="0"/>
              </w:rPr>
            </w:pPr>
            <w:r>
              <w:rPr>
                <w:b w:val="0"/>
              </w:rPr>
              <w:t xml:space="preserve">Result </w:t>
            </w:r>
            <w:r w:rsidR="00B07750" w:rsidRPr="00DC2310">
              <w:rPr>
                <w:b w:val="0"/>
              </w:rPr>
              <w:t>Code</w:t>
            </w:r>
          </w:p>
        </w:tc>
        <w:tc>
          <w:tcPr>
            <w:tcW w:w="7020" w:type="dxa"/>
          </w:tcPr>
          <w:p w:rsidR="00B07750" w:rsidRPr="0022234A" w:rsidRDefault="00B07750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18844-1</w:t>
            </w:r>
            <w:r w:rsidRPr="0022234A">
              <w:br/>
            </w:r>
            <w:r w:rsidRPr="00B07750">
              <w:t>EKG impression Narrative</w:t>
            </w:r>
          </w:p>
          <w:p w:rsidR="00B07750" w:rsidRDefault="00B07750" w:rsidP="00D96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2234A">
              <w:t xml:space="preserve">Code System = </w:t>
            </w:r>
            <w:r w:rsidRPr="008D33D4">
              <w:t>LOINC (2.16.840.1.113883.6.1)</w:t>
            </w:r>
          </w:p>
        </w:tc>
      </w:tr>
      <w:tr w:rsidR="00B07750" w:rsidTr="00D9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750" w:rsidRPr="00DC2310" w:rsidRDefault="00B07750" w:rsidP="00D9626A">
            <w:r w:rsidRPr="007A3F8D">
              <w:rPr>
                <w:b w:val="0"/>
              </w:rPr>
              <w:t>Observed Value</w:t>
            </w:r>
          </w:p>
        </w:tc>
        <w:tc>
          <w:tcPr>
            <w:tcW w:w="7020" w:type="dxa"/>
          </w:tcPr>
          <w:p w:rsidR="00B07750" w:rsidRPr="007A3F8D" w:rsidRDefault="007A3747" w:rsidP="00D96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EKG rate 60s, A fib,</w:t>
            </w:r>
            <w:r w:rsidR="00B07750" w:rsidRPr="00B07750">
              <w:t xml:space="preserve"> LBBB</w:t>
            </w:r>
          </w:p>
        </w:tc>
      </w:tr>
    </w:tbl>
    <w:p w:rsidR="00B07750" w:rsidRDefault="00B07750" w:rsidP="00B07750"/>
    <w:p w:rsidR="003833A1" w:rsidRDefault="003833A1" w:rsidP="003833A1">
      <w:pPr>
        <w:pStyle w:val="Heading2"/>
      </w:pPr>
      <w:r>
        <w:lastRenderedPageBreak/>
        <w:t>Social History</w:t>
      </w:r>
    </w:p>
    <w:p w:rsidR="003833A1" w:rsidRPr="00A50569" w:rsidRDefault="003833A1" w:rsidP="003833A1">
      <w:pPr>
        <w:rPr>
          <w:rStyle w:val="IntenseEmphasis"/>
        </w:rPr>
      </w:pPr>
      <w:r w:rsidRPr="00A50569">
        <w:rPr>
          <w:rStyle w:val="IntenseEmphasis"/>
        </w:rPr>
        <w:t>Narrative Description</w:t>
      </w:r>
    </w:p>
    <w:p w:rsidR="0095518E" w:rsidRDefault="00265B71" w:rsidP="009C4FDB">
      <w:pPr>
        <w:pStyle w:val="ListParagraph"/>
        <w:numPr>
          <w:ilvl w:val="0"/>
          <w:numId w:val="7"/>
        </w:numPr>
        <w:rPr>
          <w:lang w:bidi="en-US"/>
        </w:rPr>
      </w:pPr>
      <w:r w:rsidRPr="00265B71">
        <w:rPr>
          <w:lang w:bidi="en-US"/>
        </w:rPr>
        <w:t>50 pack year smokin</w:t>
      </w:r>
      <w:r w:rsidR="0095518E">
        <w:rPr>
          <w:lang w:bidi="en-US"/>
        </w:rPr>
        <w:t>g history, quit 1997</w:t>
      </w:r>
      <w:r>
        <w:rPr>
          <w:lang w:bidi="en-US"/>
        </w:rPr>
        <w:t xml:space="preserve"> </w:t>
      </w:r>
    </w:p>
    <w:p w:rsidR="0095518E" w:rsidRDefault="0095518E" w:rsidP="009C4FDB">
      <w:pPr>
        <w:pStyle w:val="ListParagraph"/>
        <w:numPr>
          <w:ilvl w:val="0"/>
          <w:numId w:val="7"/>
        </w:numPr>
        <w:rPr>
          <w:lang w:bidi="en-US"/>
        </w:rPr>
      </w:pPr>
      <w:r>
        <w:rPr>
          <w:lang w:bidi="en-US"/>
        </w:rPr>
        <w:t>etoh (</w:t>
      </w:r>
      <w:r w:rsidR="00265B71">
        <w:rPr>
          <w:lang w:bidi="en-US"/>
        </w:rPr>
        <w:t>alcohol</w:t>
      </w:r>
      <w:r>
        <w:rPr>
          <w:lang w:bidi="en-US"/>
        </w:rPr>
        <w:t xml:space="preserve">) daily, </w:t>
      </w:r>
      <w:r w:rsidR="00265B71" w:rsidRPr="00265B71">
        <w:rPr>
          <w:lang w:bidi="en-US"/>
        </w:rPr>
        <w:t>patient reports varies f</w:t>
      </w:r>
      <w:r>
        <w:rPr>
          <w:lang w:bidi="en-US"/>
        </w:rPr>
        <w:t>rom 1 to many cocktails per day</w:t>
      </w:r>
    </w:p>
    <w:p w:rsidR="0095518E" w:rsidRDefault="0095518E" w:rsidP="009C4FDB">
      <w:pPr>
        <w:pStyle w:val="ListParagraph"/>
        <w:numPr>
          <w:ilvl w:val="0"/>
          <w:numId w:val="7"/>
        </w:numPr>
        <w:rPr>
          <w:lang w:bidi="en-US"/>
        </w:rPr>
      </w:pPr>
      <w:r>
        <w:rPr>
          <w:lang w:bidi="en-US"/>
        </w:rPr>
        <w:t>denies sexual activity due to impotence</w:t>
      </w:r>
      <w:r w:rsidR="00265B71" w:rsidRPr="00265B71">
        <w:rPr>
          <w:lang w:bidi="en-US"/>
        </w:rPr>
        <w:t xml:space="preserve"> </w:t>
      </w:r>
    </w:p>
    <w:p w:rsidR="003833A1" w:rsidRDefault="00265B71" w:rsidP="009C4FDB">
      <w:pPr>
        <w:pStyle w:val="ListParagraph"/>
        <w:numPr>
          <w:ilvl w:val="0"/>
          <w:numId w:val="7"/>
        </w:numPr>
        <w:rPr>
          <w:lang w:bidi="en-US"/>
        </w:rPr>
      </w:pPr>
      <w:r w:rsidRPr="00265B71">
        <w:rPr>
          <w:lang w:bidi="en-US"/>
        </w:rPr>
        <w:t>retired corporate executive</w:t>
      </w:r>
    </w:p>
    <w:p w:rsidR="003833A1" w:rsidRDefault="003833A1" w:rsidP="003833A1">
      <w:pPr>
        <w:rPr>
          <w:lang w:bidi="en-US"/>
        </w:rPr>
      </w:pPr>
    </w:p>
    <w:p w:rsidR="003833A1" w:rsidRPr="00A50569" w:rsidRDefault="003833A1" w:rsidP="003833A1">
      <w:pPr>
        <w:rPr>
          <w:rStyle w:val="IntenseEmphasis"/>
        </w:rPr>
      </w:pPr>
      <w:r w:rsidRPr="00A50569">
        <w:rPr>
          <w:rStyle w:val="IntenseEmphasis"/>
        </w:rPr>
        <w:t>Coded Data</w:t>
      </w: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020"/>
      </w:tblGrid>
      <w:tr w:rsidR="0095518E" w:rsidTr="00D96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95518E" w:rsidRDefault="0095518E" w:rsidP="00D9626A">
            <w:pPr>
              <w:jc w:val="center"/>
            </w:pPr>
            <w:r>
              <w:t>Smoking Status</w:t>
            </w:r>
          </w:p>
        </w:tc>
      </w:tr>
      <w:tr w:rsidR="0095518E" w:rsidTr="00D9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95518E" w:rsidRPr="00DC2310" w:rsidRDefault="0095518E" w:rsidP="00D9626A">
            <w:pPr>
              <w:rPr>
                <w:b w:val="0"/>
              </w:rPr>
            </w:pPr>
            <w:r>
              <w:rPr>
                <w:b w:val="0"/>
              </w:rPr>
              <w:t>Code</w:t>
            </w:r>
          </w:p>
        </w:tc>
        <w:tc>
          <w:tcPr>
            <w:tcW w:w="7020" w:type="dxa"/>
          </w:tcPr>
          <w:p w:rsidR="0095518E" w:rsidRPr="0022234A" w:rsidRDefault="0095518E" w:rsidP="00D96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18E">
              <w:t>8517006</w:t>
            </w:r>
            <w:r w:rsidRPr="0022234A">
              <w:br/>
            </w:r>
            <w:r>
              <w:t>former</w:t>
            </w:r>
            <w:r w:rsidRPr="00A36235">
              <w:t xml:space="preserve"> smoker</w:t>
            </w:r>
          </w:p>
          <w:p w:rsidR="0095518E" w:rsidRDefault="0095518E" w:rsidP="00D96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System = SNOMED CT (</w:t>
            </w:r>
            <w:r w:rsidRPr="00A36235">
              <w:t>2.16.840.1.113883.6.96</w:t>
            </w:r>
            <w:r w:rsidRPr="0022234A">
              <w:t>)</w:t>
            </w:r>
          </w:p>
        </w:tc>
      </w:tr>
    </w:tbl>
    <w:p w:rsidR="003833A1" w:rsidRDefault="003833A1" w:rsidP="003833A1">
      <w:pPr>
        <w:rPr>
          <w:lang w:bidi="en-US"/>
        </w:rPr>
      </w:pPr>
    </w:p>
    <w:p w:rsidR="003833A1" w:rsidRDefault="00A50569" w:rsidP="00A50569">
      <w:pPr>
        <w:pStyle w:val="Heading2"/>
      </w:pPr>
      <w:r>
        <w:t>Vital Signs</w:t>
      </w:r>
    </w:p>
    <w:p w:rsidR="00A50569" w:rsidRPr="00A50569" w:rsidRDefault="00A50569" w:rsidP="00A50569">
      <w:pPr>
        <w:rPr>
          <w:rStyle w:val="IntenseEmphasis"/>
        </w:rPr>
      </w:pPr>
      <w:r w:rsidRPr="00A50569">
        <w:rPr>
          <w:rStyle w:val="IntenseEmphasis"/>
        </w:rPr>
        <w:t>Narrative Description</w:t>
      </w:r>
    </w:p>
    <w:p w:rsidR="00A775E2" w:rsidRDefault="00A775E2" w:rsidP="00A775E2">
      <w:pPr>
        <w:pStyle w:val="ListParagraph"/>
        <w:numPr>
          <w:ilvl w:val="0"/>
          <w:numId w:val="6"/>
        </w:numPr>
        <w:rPr>
          <w:lang w:bidi="en-US"/>
        </w:rPr>
      </w:pPr>
      <w:r w:rsidRPr="00A775E2">
        <w:rPr>
          <w:lang w:bidi="en-US"/>
        </w:rPr>
        <w:t>Height - 70 in</w:t>
      </w:r>
      <w:del w:id="58" w:author="Ott, Russ" w:date="2012-12-18T14:42:00Z">
        <w:r w:rsidRPr="00A775E2" w:rsidDel="00262341">
          <w:rPr>
            <w:lang w:bidi="en-US"/>
          </w:rPr>
          <w:delText xml:space="preserve"> ()</w:delText>
        </w:r>
      </w:del>
    </w:p>
    <w:p w:rsidR="00A775E2" w:rsidRDefault="00A775E2" w:rsidP="00A775E2">
      <w:pPr>
        <w:pStyle w:val="ListParagraph"/>
        <w:numPr>
          <w:ilvl w:val="0"/>
          <w:numId w:val="6"/>
        </w:numPr>
        <w:rPr>
          <w:lang w:bidi="en-US"/>
        </w:rPr>
      </w:pPr>
      <w:r w:rsidRPr="00A775E2">
        <w:rPr>
          <w:lang w:bidi="en-US"/>
        </w:rPr>
        <w:t>Weight - 220 lb_en</w:t>
      </w:r>
      <w:del w:id="59" w:author="Ott, Russ" w:date="2012-12-18T14:42:00Z">
        <w:r w:rsidRPr="00A775E2" w:rsidDel="00262341">
          <w:rPr>
            <w:lang w:bidi="en-US"/>
          </w:rPr>
          <w:delText xml:space="preserve"> ()</w:delText>
        </w:r>
      </w:del>
    </w:p>
    <w:p w:rsidR="00A775E2" w:rsidRDefault="00A775E2" w:rsidP="00A775E2">
      <w:pPr>
        <w:pStyle w:val="ListParagraph"/>
        <w:numPr>
          <w:ilvl w:val="0"/>
          <w:numId w:val="6"/>
        </w:numPr>
        <w:rPr>
          <w:lang w:bidi="en-US"/>
        </w:rPr>
      </w:pPr>
      <w:r w:rsidRPr="00A775E2">
        <w:rPr>
          <w:lang w:bidi="en-US"/>
        </w:rPr>
        <w:t>BMI - 31.56 kg/m2 (</w:t>
      </w:r>
      <w:ins w:id="60" w:author="Ott, Russ" w:date="2012-12-18T14:42:00Z">
        <w:r w:rsidR="00262341">
          <w:rPr>
            <w:lang w:bidi="en-US"/>
          </w:rPr>
          <w:t>obese</w:t>
        </w:r>
      </w:ins>
      <w:del w:id="61" w:author="Holly Miller" w:date="2012-12-17T11:58:00Z">
        <w:r w:rsidRPr="00A775E2" w:rsidDel="009C1C2E">
          <w:rPr>
            <w:lang w:bidi="en-US"/>
          </w:rPr>
          <w:delText>normal</w:delText>
        </w:r>
      </w:del>
      <w:r w:rsidRPr="00A775E2">
        <w:rPr>
          <w:lang w:bidi="en-US"/>
        </w:rPr>
        <w:t>)</w:t>
      </w:r>
    </w:p>
    <w:p w:rsidR="00A775E2" w:rsidRDefault="00A775E2" w:rsidP="00A775E2">
      <w:pPr>
        <w:pStyle w:val="ListParagraph"/>
        <w:numPr>
          <w:ilvl w:val="0"/>
          <w:numId w:val="6"/>
        </w:numPr>
        <w:rPr>
          <w:lang w:bidi="en-US"/>
        </w:rPr>
      </w:pPr>
      <w:r w:rsidRPr="00A775E2">
        <w:rPr>
          <w:lang w:bidi="en-US"/>
        </w:rPr>
        <w:t>BP Systolic - 175 mmHg</w:t>
      </w:r>
      <w:del w:id="62" w:author="Ott, Russ" w:date="2012-12-18T14:43:00Z">
        <w:r w:rsidRPr="00A775E2" w:rsidDel="00262341">
          <w:rPr>
            <w:lang w:bidi="en-US"/>
          </w:rPr>
          <w:delText xml:space="preserve"> (</w:delText>
        </w:r>
      </w:del>
      <w:del w:id="63" w:author="Holly Miller" w:date="2012-12-17T11:59:00Z">
        <w:r w:rsidRPr="00A775E2" w:rsidDel="009C1C2E">
          <w:rPr>
            <w:lang w:bidi="en-US"/>
          </w:rPr>
          <w:delText>normal</w:delText>
        </w:r>
      </w:del>
      <w:del w:id="64" w:author="Ott, Russ" w:date="2012-12-18T14:42:00Z">
        <w:r w:rsidRPr="00A775E2" w:rsidDel="00262341">
          <w:rPr>
            <w:lang w:bidi="en-US"/>
          </w:rPr>
          <w:delText>)</w:delText>
        </w:r>
      </w:del>
    </w:p>
    <w:p w:rsidR="00A775E2" w:rsidRDefault="00A775E2" w:rsidP="00A775E2">
      <w:pPr>
        <w:pStyle w:val="ListParagraph"/>
        <w:numPr>
          <w:ilvl w:val="0"/>
          <w:numId w:val="6"/>
        </w:numPr>
        <w:rPr>
          <w:lang w:bidi="en-US"/>
        </w:rPr>
      </w:pPr>
      <w:r w:rsidRPr="00A775E2">
        <w:rPr>
          <w:lang w:bidi="en-US"/>
        </w:rPr>
        <w:t>BP Diastolic - 90 mmHg</w:t>
      </w:r>
      <w:del w:id="65" w:author="Ott, Russ" w:date="2012-12-18T14:43:00Z">
        <w:r w:rsidRPr="00A775E2" w:rsidDel="00262341">
          <w:rPr>
            <w:lang w:bidi="en-US"/>
          </w:rPr>
          <w:delText xml:space="preserve"> (normal)</w:delText>
        </w:r>
      </w:del>
    </w:p>
    <w:p w:rsidR="00A775E2" w:rsidRDefault="00A775E2" w:rsidP="00A775E2">
      <w:pPr>
        <w:pStyle w:val="ListParagraph"/>
        <w:numPr>
          <w:ilvl w:val="0"/>
          <w:numId w:val="6"/>
        </w:numPr>
        <w:rPr>
          <w:lang w:bidi="en-US"/>
        </w:rPr>
      </w:pPr>
      <w:r w:rsidRPr="00A775E2">
        <w:rPr>
          <w:lang w:bidi="en-US"/>
        </w:rPr>
        <w:t>Heart Rate - 90 mmHg</w:t>
      </w:r>
      <w:del w:id="66" w:author="Ott, Russ" w:date="2012-12-18T14:43:00Z">
        <w:r w:rsidRPr="00A775E2" w:rsidDel="00262341">
          <w:rPr>
            <w:lang w:bidi="en-US"/>
          </w:rPr>
          <w:delText xml:space="preserve"> (normal)</w:delText>
        </w:r>
      </w:del>
    </w:p>
    <w:p w:rsidR="00265B71" w:rsidRPr="00A775E2" w:rsidRDefault="00A775E2" w:rsidP="00A775E2">
      <w:pPr>
        <w:pStyle w:val="ListParagraph"/>
        <w:numPr>
          <w:ilvl w:val="0"/>
          <w:numId w:val="6"/>
        </w:numPr>
        <w:rPr>
          <w:lang w:bidi="en-US"/>
        </w:rPr>
      </w:pPr>
      <w:r w:rsidRPr="00A775E2">
        <w:rPr>
          <w:lang w:bidi="en-US"/>
        </w:rPr>
        <w:t>Body Temp - 97.9 degF</w:t>
      </w:r>
      <w:del w:id="67" w:author="Ott, Russ" w:date="2012-12-18T14:43:00Z">
        <w:r w:rsidRPr="00A775E2" w:rsidDel="00262341">
          <w:rPr>
            <w:lang w:bidi="en-US"/>
          </w:rPr>
          <w:delText xml:space="preserve"> (normal)</w:delText>
        </w:r>
      </w:del>
    </w:p>
    <w:sectPr w:rsidR="00265B71" w:rsidRPr="00A775E2" w:rsidSect="00895EDA">
      <w:headerReference w:type="default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B8B" w:rsidRDefault="008C5B8B" w:rsidP="00EF79A5">
      <w:r>
        <w:separator/>
      </w:r>
    </w:p>
  </w:endnote>
  <w:endnote w:type="continuationSeparator" w:id="0">
    <w:p w:rsidR="008C5B8B" w:rsidRDefault="008C5B8B" w:rsidP="00EF7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812" w:rsidRPr="00EF79A5" w:rsidRDefault="00B43812" w:rsidP="00EF79A5">
    <w:pPr>
      <w:pStyle w:val="Footer"/>
      <w:jc w:val="right"/>
      <w:rPr>
        <w:b/>
        <w:bCs/>
        <w:color w:val="00133B"/>
        <w:sz w:val="24"/>
        <w:szCs w:val="24"/>
      </w:rPr>
    </w:pPr>
    <w:r w:rsidRPr="001B35A1">
      <w:rPr>
        <w:color w:val="00133B"/>
      </w:rPr>
      <w:t xml:space="preserve">Page </w:t>
    </w:r>
    <w:r w:rsidRPr="001B35A1">
      <w:rPr>
        <w:b/>
        <w:bCs/>
        <w:color w:val="00133B"/>
      </w:rPr>
      <w:fldChar w:fldCharType="begin"/>
    </w:r>
    <w:r w:rsidRPr="001B35A1">
      <w:rPr>
        <w:b/>
        <w:bCs/>
        <w:color w:val="00133B"/>
      </w:rPr>
      <w:instrText xml:space="preserve"> PAGE </w:instrText>
    </w:r>
    <w:r w:rsidRPr="001B35A1">
      <w:rPr>
        <w:b/>
        <w:bCs/>
        <w:color w:val="00133B"/>
      </w:rPr>
      <w:fldChar w:fldCharType="separate"/>
    </w:r>
    <w:r w:rsidR="0087421A">
      <w:rPr>
        <w:b/>
        <w:bCs/>
        <w:noProof/>
        <w:color w:val="00133B"/>
      </w:rPr>
      <w:t>2</w:t>
    </w:r>
    <w:r w:rsidRPr="001B35A1">
      <w:rPr>
        <w:b/>
        <w:bCs/>
        <w:color w:val="00133B"/>
      </w:rPr>
      <w:fldChar w:fldCharType="end"/>
    </w:r>
    <w:r w:rsidRPr="001B35A1">
      <w:rPr>
        <w:color w:val="00133B"/>
      </w:rPr>
      <w:t xml:space="preserve"> of </w:t>
    </w:r>
    <w:r w:rsidRPr="001B35A1">
      <w:rPr>
        <w:b/>
        <w:bCs/>
        <w:color w:val="00133B"/>
      </w:rPr>
      <w:fldChar w:fldCharType="begin"/>
    </w:r>
    <w:r w:rsidRPr="001B35A1">
      <w:rPr>
        <w:b/>
        <w:bCs/>
        <w:color w:val="00133B"/>
      </w:rPr>
      <w:instrText xml:space="preserve"> NUMPAGES  </w:instrText>
    </w:r>
    <w:r w:rsidRPr="001B35A1">
      <w:rPr>
        <w:b/>
        <w:bCs/>
        <w:color w:val="00133B"/>
      </w:rPr>
      <w:fldChar w:fldCharType="separate"/>
    </w:r>
    <w:r w:rsidR="0087421A">
      <w:rPr>
        <w:b/>
        <w:bCs/>
        <w:noProof/>
        <w:color w:val="00133B"/>
      </w:rPr>
      <w:t>18</w:t>
    </w:r>
    <w:r w:rsidRPr="001B35A1">
      <w:rPr>
        <w:b/>
        <w:bCs/>
        <w:color w:val="00133B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B8B" w:rsidRDefault="008C5B8B" w:rsidP="00EF79A5">
      <w:r>
        <w:separator/>
      </w:r>
    </w:p>
  </w:footnote>
  <w:footnote w:type="continuationSeparator" w:id="0">
    <w:p w:rsidR="008C5B8B" w:rsidRDefault="008C5B8B" w:rsidP="00EF79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812" w:rsidRDefault="00B43812" w:rsidP="00EF79A5">
    <w:pPr>
      <w:pStyle w:val="Header"/>
      <w:pBdr>
        <w:bottom w:val="single" w:sz="4" w:space="1" w:color="8B8B8B"/>
      </w:pBdr>
      <w:tabs>
        <w:tab w:val="left" w:pos="2580"/>
        <w:tab w:val="left" w:pos="2985"/>
      </w:tabs>
      <w:jc w:val="right"/>
      <w:rPr>
        <w:color w:val="1361FF"/>
      </w:rPr>
    </w:pPr>
    <w:r>
      <w:rPr>
        <w:color w:val="1361FF"/>
      </w:rPr>
      <w:t>Companion Guide to HL7 Consolidated CDA for MU2 – XML Samples</w:t>
    </w:r>
  </w:p>
  <w:p w:rsidR="00B43812" w:rsidRPr="00EF79A5" w:rsidRDefault="00B43812" w:rsidP="00EF79A5">
    <w:pPr>
      <w:pStyle w:val="Header"/>
      <w:pBdr>
        <w:bottom w:val="single" w:sz="4" w:space="1" w:color="8B8B8B"/>
      </w:pBdr>
      <w:tabs>
        <w:tab w:val="left" w:pos="2580"/>
        <w:tab w:val="left" w:pos="2985"/>
      </w:tabs>
      <w:jc w:val="right"/>
      <w:rPr>
        <w:color w:val="1361FF"/>
      </w:rPr>
    </w:pPr>
    <w:r>
      <w:rPr>
        <w:color w:val="1361FF"/>
      </w:rPr>
      <w:t>CCD Sample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33C40"/>
    <w:multiLevelType w:val="hybridMultilevel"/>
    <w:tmpl w:val="58620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D40ED"/>
    <w:multiLevelType w:val="hybridMultilevel"/>
    <w:tmpl w:val="20248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912681"/>
    <w:multiLevelType w:val="hybridMultilevel"/>
    <w:tmpl w:val="C158F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EA0C26"/>
    <w:multiLevelType w:val="hybridMultilevel"/>
    <w:tmpl w:val="5CAC8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D9711D"/>
    <w:multiLevelType w:val="hybridMultilevel"/>
    <w:tmpl w:val="72B64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B70400"/>
    <w:multiLevelType w:val="hybridMultilevel"/>
    <w:tmpl w:val="4E6A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3403B1"/>
    <w:multiLevelType w:val="hybridMultilevel"/>
    <w:tmpl w:val="7526B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0A2217"/>
    <w:multiLevelType w:val="hybridMultilevel"/>
    <w:tmpl w:val="FDFEB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D15E19"/>
    <w:multiLevelType w:val="hybridMultilevel"/>
    <w:tmpl w:val="44444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652303"/>
    <w:multiLevelType w:val="multilevel"/>
    <w:tmpl w:val="E6BAEE0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6E906CAE"/>
    <w:multiLevelType w:val="hybridMultilevel"/>
    <w:tmpl w:val="3378F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1"/>
  </w:num>
  <w:num w:numId="9">
    <w:abstractNumId w:val="2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5D5C"/>
    <w:rsid w:val="00040425"/>
    <w:rsid w:val="00055D5C"/>
    <w:rsid w:val="00057322"/>
    <w:rsid w:val="0008389E"/>
    <w:rsid w:val="000A122B"/>
    <w:rsid w:val="000D57E9"/>
    <w:rsid w:val="000E0503"/>
    <w:rsid w:val="000E6FBE"/>
    <w:rsid w:val="000F6858"/>
    <w:rsid w:val="00146E23"/>
    <w:rsid w:val="00176114"/>
    <w:rsid w:val="00176484"/>
    <w:rsid w:val="00176ED3"/>
    <w:rsid w:val="001D6DB0"/>
    <w:rsid w:val="001F0DE5"/>
    <w:rsid w:val="001F19DD"/>
    <w:rsid w:val="00203A9C"/>
    <w:rsid w:val="00205C4E"/>
    <w:rsid w:val="002131DC"/>
    <w:rsid w:val="0022234A"/>
    <w:rsid w:val="00245538"/>
    <w:rsid w:val="00247C51"/>
    <w:rsid w:val="00262341"/>
    <w:rsid w:val="00265B71"/>
    <w:rsid w:val="002877B5"/>
    <w:rsid w:val="00296B40"/>
    <w:rsid w:val="002B03F0"/>
    <w:rsid w:val="002B4F47"/>
    <w:rsid w:val="003308DF"/>
    <w:rsid w:val="00333A1D"/>
    <w:rsid w:val="00344148"/>
    <w:rsid w:val="00357DBC"/>
    <w:rsid w:val="00363509"/>
    <w:rsid w:val="0036706D"/>
    <w:rsid w:val="00372800"/>
    <w:rsid w:val="003833A1"/>
    <w:rsid w:val="00387687"/>
    <w:rsid w:val="003A21A0"/>
    <w:rsid w:val="003A57D5"/>
    <w:rsid w:val="003E2E23"/>
    <w:rsid w:val="004128B7"/>
    <w:rsid w:val="00414CD6"/>
    <w:rsid w:val="00455D90"/>
    <w:rsid w:val="00481138"/>
    <w:rsid w:val="0048680D"/>
    <w:rsid w:val="004910AA"/>
    <w:rsid w:val="004A22BC"/>
    <w:rsid w:val="004B3A8E"/>
    <w:rsid w:val="004F26CF"/>
    <w:rsid w:val="004F545E"/>
    <w:rsid w:val="0053521A"/>
    <w:rsid w:val="00557508"/>
    <w:rsid w:val="00574F1D"/>
    <w:rsid w:val="00581F17"/>
    <w:rsid w:val="005A4D5D"/>
    <w:rsid w:val="005B3A0A"/>
    <w:rsid w:val="005C04FB"/>
    <w:rsid w:val="005D0623"/>
    <w:rsid w:val="005E0004"/>
    <w:rsid w:val="005E230D"/>
    <w:rsid w:val="00601977"/>
    <w:rsid w:val="00642992"/>
    <w:rsid w:val="00652797"/>
    <w:rsid w:val="006552C7"/>
    <w:rsid w:val="00655ADC"/>
    <w:rsid w:val="0065780D"/>
    <w:rsid w:val="0069661B"/>
    <w:rsid w:val="006B115A"/>
    <w:rsid w:val="006D0B2A"/>
    <w:rsid w:val="006E0360"/>
    <w:rsid w:val="006F2B11"/>
    <w:rsid w:val="007131D4"/>
    <w:rsid w:val="007247A5"/>
    <w:rsid w:val="007437A1"/>
    <w:rsid w:val="007979AA"/>
    <w:rsid w:val="007A3747"/>
    <w:rsid w:val="007A6904"/>
    <w:rsid w:val="007B232C"/>
    <w:rsid w:val="007B72C5"/>
    <w:rsid w:val="007D071D"/>
    <w:rsid w:val="007E5122"/>
    <w:rsid w:val="007E71B0"/>
    <w:rsid w:val="008067F7"/>
    <w:rsid w:val="0083071D"/>
    <w:rsid w:val="0087421A"/>
    <w:rsid w:val="00895EDA"/>
    <w:rsid w:val="008C5B8B"/>
    <w:rsid w:val="008C609C"/>
    <w:rsid w:val="008D33D4"/>
    <w:rsid w:val="008E0848"/>
    <w:rsid w:val="0090381F"/>
    <w:rsid w:val="00927521"/>
    <w:rsid w:val="00933798"/>
    <w:rsid w:val="0094728B"/>
    <w:rsid w:val="0095518E"/>
    <w:rsid w:val="009A1215"/>
    <w:rsid w:val="009B05E6"/>
    <w:rsid w:val="009C1C2E"/>
    <w:rsid w:val="009C4FDB"/>
    <w:rsid w:val="009E1959"/>
    <w:rsid w:val="00A0148F"/>
    <w:rsid w:val="00A1190B"/>
    <w:rsid w:val="00A27579"/>
    <w:rsid w:val="00A472BF"/>
    <w:rsid w:val="00A50569"/>
    <w:rsid w:val="00A51399"/>
    <w:rsid w:val="00A775E2"/>
    <w:rsid w:val="00AB67B7"/>
    <w:rsid w:val="00AF53A2"/>
    <w:rsid w:val="00B07750"/>
    <w:rsid w:val="00B1572F"/>
    <w:rsid w:val="00B40A00"/>
    <w:rsid w:val="00B43812"/>
    <w:rsid w:val="00B445C8"/>
    <w:rsid w:val="00B531B0"/>
    <w:rsid w:val="00B57903"/>
    <w:rsid w:val="00B616B4"/>
    <w:rsid w:val="00B6174B"/>
    <w:rsid w:val="00B61D8F"/>
    <w:rsid w:val="00B63CDF"/>
    <w:rsid w:val="00B71DCF"/>
    <w:rsid w:val="00B84C77"/>
    <w:rsid w:val="00BB25D3"/>
    <w:rsid w:val="00BD2CA9"/>
    <w:rsid w:val="00BE6A18"/>
    <w:rsid w:val="00C12F6B"/>
    <w:rsid w:val="00C26580"/>
    <w:rsid w:val="00C26CBE"/>
    <w:rsid w:val="00C55183"/>
    <w:rsid w:val="00C73D1E"/>
    <w:rsid w:val="00C75D50"/>
    <w:rsid w:val="00CE6BEE"/>
    <w:rsid w:val="00CF01C1"/>
    <w:rsid w:val="00CF3BBA"/>
    <w:rsid w:val="00D4188D"/>
    <w:rsid w:val="00D67491"/>
    <w:rsid w:val="00D72365"/>
    <w:rsid w:val="00D9626A"/>
    <w:rsid w:val="00D97015"/>
    <w:rsid w:val="00DA5ACC"/>
    <w:rsid w:val="00DB04C6"/>
    <w:rsid w:val="00DB065C"/>
    <w:rsid w:val="00DC2310"/>
    <w:rsid w:val="00DD3071"/>
    <w:rsid w:val="00DE19C1"/>
    <w:rsid w:val="00DE3D82"/>
    <w:rsid w:val="00E32168"/>
    <w:rsid w:val="00E404AE"/>
    <w:rsid w:val="00E4085B"/>
    <w:rsid w:val="00E535D7"/>
    <w:rsid w:val="00E55186"/>
    <w:rsid w:val="00E6758A"/>
    <w:rsid w:val="00E840B5"/>
    <w:rsid w:val="00EC61C3"/>
    <w:rsid w:val="00ED7E2C"/>
    <w:rsid w:val="00EF79A5"/>
    <w:rsid w:val="00F154CA"/>
    <w:rsid w:val="00F31050"/>
    <w:rsid w:val="00F353E8"/>
    <w:rsid w:val="00F420E7"/>
    <w:rsid w:val="00F701B0"/>
    <w:rsid w:val="00F976A4"/>
    <w:rsid w:val="00FB37EC"/>
    <w:rsid w:val="00FC7EDB"/>
    <w:rsid w:val="00FF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D5C"/>
    <w:pPr>
      <w:spacing w:after="0" w:line="24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D5C"/>
    <w:pPr>
      <w:numPr>
        <w:numId w:val="1"/>
      </w:numPr>
      <w:pBdr>
        <w:bottom w:val="single" w:sz="12" w:space="1" w:color="666666" w:themeColor="text1" w:themeTint="99"/>
      </w:pBdr>
      <w:spacing w:before="600" w:after="8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5D5C"/>
    <w:pPr>
      <w:numPr>
        <w:ilvl w:val="1"/>
        <w:numId w:val="1"/>
      </w:numPr>
      <w:pBdr>
        <w:bottom w:val="single" w:sz="8" w:space="1" w:color="666666" w:themeColor="text1" w:themeTint="99"/>
      </w:pBdr>
      <w:spacing w:before="200" w:after="80"/>
      <w:ind w:left="45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055D5C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ind w:left="54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55D5C"/>
    <w:pPr>
      <w:numPr>
        <w:ilvl w:val="3"/>
        <w:numId w:val="1"/>
      </w:numPr>
      <w:pBdr>
        <w:bottom w:val="single" w:sz="4" w:space="2" w:color="B8CCE4" w:themeColor="accent1" w:themeTint="66"/>
      </w:pBdr>
      <w:spacing w:before="200" w:after="80"/>
      <w:ind w:left="63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5D5C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D5C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D5C"/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55D5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055D5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5D5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55D5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D5C"/>
    <w:rPr>
      <w:rFonts w:asciiTheme="majorHAnsi" w:eastAsiaTheme="majorEastAsia" w:hAnsiTheme="majorHAnsi" w:cstheme="majorBidi"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C2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DC23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E00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9A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9A5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EF79A5"/>
    <w:rPr>
      <w:rFonts w:cs="Times New Roman"/>
      <w:color w:val="808080"/>
    </w:rPr>
  </w:style>
  <w:style w:type="character" w:styleId="IntenseEmphasis">
    <w:name w:val="Intense Emphasis"/>
    <w:basedOn w:val="DefaultParagraphFont"/>
    <w:uiPriority w:val="21"/>
    <w:qFormat/>
    <w:rsid w:val="00481138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1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186"/>
    <w:rPr>
      <w:rFonts w:ascii="Tahoma" w:eastAsiaTheme="minorEastAsi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77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77B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77B5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77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77B5"/>
    <w:rPr>
      <w:rFonts w:eastAsiaTheme="minorEastAsia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D5C"/>
    <w:pPr>
      <w:spacing w:after="0" w:line="24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D5C"/>
    <w:pPr>
      <w:numPr>
        <w:numId w:val="1"/>
      </w:numPr>
      <w:pBdr>
        <w:bottom w:val="single" w:sz="12" w:space="1" w:color="666666" w:themeColor="text1" w:themeTint="99"/>
      </w:pBdr>
      <w:spacing w:before="600" w:after="8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5D5C"/>
    <w:pPr>
      <w:numPr>
        <w:ilvl w:val="1"/>
        <w:numId w:val="1"/>
      </w:numPr>
      <w:pBdr>
        <w:bottom w:val="single" w:sz="8" w:space="1" w:color="666666" w:themeColor="text1" w:themeTint="99"/>
      </w:pBdr>
      <w:spacing w:before="200" w:after="80"/>
      <w:ind w:left="45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055D5C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ind w:left="54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55D5C"/>
    <w:pPr>
      <w:numPr>
        <w:ilvl w:val="3"/>
        <w:numId w:val="1"/>
      </w:numPr>
      <w:pBdr>
        <w:bottom w:val="single" w:sz="4" w:space="2" w:color="B8CCE4" w:themeColor="accent1" w:themeTint="66"/>
      </w:pBdr>
      <w:spacing w:before="200" w:after="80"/>
      <w:ind w:left="63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5D5C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D5C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D5C"/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55D5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055D5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5D5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55D5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D5C"/>
    <w:rPr>
      <w:rFonts w:asciiTheme="majorHAnsi" w:eastAsiaTheme="majorEastAsia" w:hAnsiTheme="majorHAnsi" w:cstheme="majorBidi"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C2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DC23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E00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9A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9A5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EF79A5"/>
    <w:rPr>
      <w:rFonts w:cs="Times New Roman"/>
      <w:color w:val="808080"/>
    </w:rPr>
  </w:style>
  <w:style w:type="character" w:styleId="IntenseEmphasis">
    <w:name w:val="Intense Emphasis"/>
    <w:basedOn w:val="DefaultParagraphFont"/>
    <w:uiPriority w:val="21"/>
    <w:qFormat/>
    <w:rsid w:val="00481138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1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186"/>
    <w:rPr>
      <w:rFonts w:ascii="Tahoma" w:eastAsiaTheme="minorEastAsi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77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77B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77B5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77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77B5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C3A9E-DD15-4D42-8CC8-2A937EC57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2493</Words>
  <Characters>14214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16674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Swain, Ashley</dc:creator>
  <cp:lastModifiedBy>Ott, Russ</cp:lastModifiedBy>
  <cp:revision>2</cp:revision>
  <dcterms:created xsi:type="dcterms:W3CDTF">2012-12-19T15:02:00Z</dcterms:created>
  <dcterms:modified xsi:type="dcterms:W3CDTF">2012-12-19T15:02:00Z</dcterms:modified>
</cp:coreProperties>
</file>